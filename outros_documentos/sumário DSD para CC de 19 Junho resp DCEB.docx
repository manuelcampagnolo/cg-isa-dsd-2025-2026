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B03A9" w14:textId="77777777" w:rsidR="001404CE" w:rsidRDefault="001404CE" w:rsidP="001404CE">
      <w:pPr>
        <w:spacing w:after="0" w:line="240" w:lineRule="auto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1"/>
        <w:gridCol w:w="1992"/>
        <w:gridCol w:w="3119"/>
        <w:gridCol w:w="1559"/>
      </w:tblGrid>
      <w:tr w:rsidR="00307A61" w:rsidRPr="00307A61" w14:paraId="11E61197" w14:textId="77777777" w:rsidTr="00233B17">
        <w:trPr>
          <w:trHeight w:val="720"/>
        </w:trPr>
        <w:tc>
          <w:tcPr>
            <w:tcW w:w="2681" w:type="dxa"/>
            <w:shd w:val="clear" w:color="000000" w:fill="BFBFBF"/>
            <w:vAlign w:val="center"/>
            <w:hideMark/>
          </w:tcPr>
          <w:p w14:paraId="02A260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UC 15 Junho 23</w:t>
            </w:r>
          </w:p>
        </w:tc>
        <w:tc>
          <w:tcPr>
            <w:tcW w:w="1992" w:type="dxa"/>
            <w:shd w:val="clear" w:color="000000" w:fill="BFBFBF"/>
            <w:vAlign w:val="center"/>
            <w:hideMark/>
          </w:tcPr>
          <w:p w14:paraId="2A5E498D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Docente responsável</w:t>
            </w:r>
          </w:p>
        </w:tc>
        <w:tc>
          <w:tcPr>
            <w:tcW w:w="3119" w:type="dxa"/>
            <w:shd w:val="clear" w:color="000000" w:fill="BFBFBF"/>
            <w:vAlign w:val="center"/>
            <w:hideMark/>
          </w:tcPr>
          <w:p w14:paraId="7E3881A2" w14:textId="1CE541D0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A resolver</w:t>
            </w:r>
            <w:r w:rsidR="001404CE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 xml:space="preserve"> </w:t>
            </w:r>
          </w:p>
        </w:tc>
        <w:tc>
          <w:tcPr>
            <w:tcW w:w="1559" w:type="dxa"/>
            <w:shd w:val="clear" w:color="000000" w:fill="BFBFBF"/>
            <w:vAlign w:val="center"/>
            <w:hideMark/>
          </w:tcPr>
          <w:p w14:paraId="58D22BC5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ponto da situação</w:t>
            </w:r>
          </w:p>
        </w:tc>
      </w:tr>
      <w:tr w:rsidR="00307A61" w:rsidRPr="00307A61" w14:paraId="0F0FC357" w14:textId="77777777" w:rsidTr="00233B17">
        <w:trPr>
          <w:trHeight w:val="360"/>
        </w:trPr>
        <w:tc>
          <w:tcPr>
            <w:tcW w:w="2681" w:type="dxa"/>
            <w:shd w:val="clear" w:color="000000" w:fill="D0CECE"/>
            <w:vAlign w:val="center"/>
            <w:hideMark/>
          </w:tcPr>
          <w:p w14:paraId="423D8C59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b/>
                <w:bCs/>
                <w:color w:val="000000"/>
                <w:lang w:eastAsia="pt-PT"/>
              </w:rPr>
              <w:t>1º ciclo</w:t>
            </w:r>
          </w:p>
        </w:tc>
        <w:tc>
          <w:tcPr>
            <w:tcW w:w="1992" w:type="dxa"/>
            <w:shd w:val="clear" w:color="000000" w:fill="D0CECE"/>
            <w:vAlign w:val="center"/>
            <w:hideMark/>
          </w:tcPr>
          <w:p w14:paraId="4E3DF8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3119" w:type="dxa"/>
            <w:shd w:val="clear" w:color="000000" w:fill="D0CECE"/>
            <w:vAlign w:val="center"/>
            <w:hideMark/>
          </w:tcPr>
          <w:p w14:paraId="3A74A78A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1559" w:type="dxa"/>
            <w:shd w:val="clear" w:color="000000" w:fill="BFBFBF"/>
            <w:vAlign w:val="bottom"/>
            <w:hideMark/>
          </w:tcPr>
          <w:p w14:paraId="284C3812" w14:textId="6A183F36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</w:pPr>
          </w:p>
        </w:tc>
      </w:tr>
      <w:tr w:rsidR="00307A61" w:rsidRPr="00307A61" w14:paraId="1D8E5D11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AC587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Ambiente Recursos e Sociedade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6FD104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56550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horas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ABDC7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75A1FF3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99521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9 UC de FMV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936F54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Docentes FMV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7C6C60A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 do ficheiro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4C5124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BD183AD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5788B36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Biologia do Desenvolvimento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2572F4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5BDFE8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horas e a tipologia de horas está errada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4DB4A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7F5D6C2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FB5383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Biotecnologia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63ABB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Glória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62F3A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CECEA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35A6F61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D3CAD9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Bioquimica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BDD316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FBD46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queixa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Gória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, a resolver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B4CA01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5ADFBB25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13A9DE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Ecologia Animal corrigido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0C780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0AADDA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 horas a mais, tipologia está errada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606B8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358DCA6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41B55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AP 1º ciclo-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7A55E0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E14AB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A1283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CA42A4E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315845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Estágio Alimentar-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B83457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760BC4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4 horas a mais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C74170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903F58D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0F7C61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Instalações Pecuárias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C77D67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Rolim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C6C941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C79000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C7B0C24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17EFDB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Eng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Alimentar-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7BABC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Helena Almeida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1D019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7686F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8C4A6BE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78DAD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Inv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Florestal-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1515A8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90ACAB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E0F372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251AF06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B3DA8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Microbiologia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770830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Brito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25F607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30 horas a mais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045C3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AF9EDA3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2B450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Microbiologia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Ind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 Alimentar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A776B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 Malfeito 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255E6E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56 horas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88B0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5F8EFAF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11E8B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Operações Florestais-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BD5401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F08428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AED8AF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9B50B06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6A0FF1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Planeamento e Ordenamento do Território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00A24FD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Arsénio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DDD9E3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A0B2C7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72A4C83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174B77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Politica e História Florestal-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5AEA18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77871D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2B43A3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5C9E64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CC6131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Produtos Florestais-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5D6F02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Graça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71C72A9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28T e 28TP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0B974F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49736A5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0D93050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Biologia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C34084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Leonor Morais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32E4A8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 nem há horas distribuídas na informação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1ED385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3899BF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8185E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Arquitetura PI-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09E8EA8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77A279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344DB0E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6384194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1301B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Arquitetura P II-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D91867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2E1648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0BDA068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7A1C58F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738A5E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Arquitetura P III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3407D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C2641C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2B6BDF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DE0832D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424ADD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Gestão Florestal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E2E792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7EAE2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8F1C3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40C52C6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9153E9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Recuperação da Paisagem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F103B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Pedro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Arsenio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CC63F0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4C6D316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27E2935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7D025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Sistemas Agroflorestais-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72A93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Margarida Tomé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77AD9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14T e 14TP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F051E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503F8E2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0CFF81B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Tecnologia Produtos Florestais-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1200A7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Graça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53D7D6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errada, são 21T e 35 outras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3007E8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E16261E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46FD4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Teoria Arquitetura Paisagista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12A1AF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759E7F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F251EA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15DAFF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2C115E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Vegetação aplicada projeto- feito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4712F6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15356E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DEB27A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9E635DA" w14:textId="77777777" w:rsidTr="00233B17">
        <w:trPr>
          <w:trHeight w:val="720"/>
        </w:trPr>
        <w:tc>
          <w:tcPr>
            <w:tcW w:w="2681" w:type="dxa"/>
            <w:shd w:val="clear" w:color="auto" w:fill="auto"/>
            <w:vAlign w:val="center"/>
            <w:hideMark/>
          </w:tcPr>
          <w:p w14:paraId="0234D00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Zoologia e Diversidade Animal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F1D7DF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Susana Dias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975BDB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turnos, as teóricas são 2 h e as praticas são 2 turnos de 14 semanas CORRIGIR NAS INFORMAÇÕES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FBC5F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3BBB1FF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7FACAA9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Prática Florestal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E1A084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Ochoa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7BC4AF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28 horas a mais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D94779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resolvido, duplicou-se o turno</w:t>
            </w:r>
          </w:p>
        </w:tc>
      </w:tr>
      <w:tr w:rsidR="00307A61" w:rsidRPr="00307A61" w14:paraId="60F50912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52A83F9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Agronómica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B9BF6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Coordenador mudou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94FF94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de ser alterado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C1B5E1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resolvido. Elisabeth Lacerda</w:t>
            </w:r>
          </w:p>
        </w:tc>
      </w:tr>
      <w:tr w:rsidR="00307A61" w:rsidRPr="00307A61" w14:paraId="6801976D" w14:textId="77777777" w:rsidTr="00233B17">
        <w:trPr>
          <w:trHeight w:val="416"/>
        </w:trPr>
        <w:tc>
          <w:tcPr>
            <w:tcW w:w="2681" w:type="dxa"/>
            <w:shd w:val="clear" w:color="auto" w:fill="auto"/>
            <w:vAlign w:val="center"/>
            <w:hideMark/>
          </w:tcPr>
          <w:p w14:paraId="3369CF4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Fisiologia Vegetal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D41CB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Ricardo Boavida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029FA1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Horas a mais. Queixa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Gória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Esquivel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 resolver.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456C54E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Turnos foram aumentados. Horas de Conceição Caldeira foram introduzidas. Resolvido</w:t>
            </w:r>
          </w:p>
        </w:tc>
      </w:tr>
      <w:tr w:rsidR="00E82BD1" w:rsidRPr="00307A61" w14:paraId="6A7EF3E7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BA93C0C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Fogos Rurais- feito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6717FFC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JMCardoso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B47C867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Pediram para mudar a distribuição de horas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4BDFF9CC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E82BD1" w:rsidRPr="00307A61" w14:paraId="7D3B2E0E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EBD570E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Quimica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0C183E2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David Fangueiro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AED601A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28 horas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- colocar Duarte Neiva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F8C879B" w14:textId="77777777" w:rsidR="00E82BD1" w:rsidRPr="00307A61" w:rsidRDefault="00E82BD1" w:rsidP="00E82BD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D108BE2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201B205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Algebra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linear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BB396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Silva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3A536E3" w14:textId="06C03C7A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193 horas em falta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34376AFF" w14:textId="6DFCE9C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0" w:author="Ana Cristina Ferreira da Cunha Queda" w:date="2023-06-19T13:18:00Z"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</w:t>
              </w:r>
            </w:ins>
            <w:ins w:id="1" w:author="Ana Cristina Ferreira da Cunha Queda" w:date="2023-06-19T13:24:00Z">
              <w:r w:rsidR="00347B53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1º semestre</w:t>
              </w:r>
            </w:ins>
          </w:p>
        </w:tc>
      </w:tr>
      <w:tr w:rsidR="00307A61" w:rsidRPr="00307A61" w14:paraId="070A283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0ED32F6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>Análise Matemática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6CD3A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Martins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1A41D624" w14:textId="17DCBAF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157,5 horas em falta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AC0F1D3" w14:textId="3A4ED7A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" w:author="Ana Cristina Ferreira da Cunha Queda" w:date="2023-06-19T13:18:00Z"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2662A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</w:t>
              </w:r>
            </w:ins>
            <w:ins w:id="3" w:author="Ana Cristina Ferreira da Cunha Queda" w:date="2023-06-19T13:24:00Z">
              <w:r w:rsidR="00347B53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1º semestre</w:t>
              </w:r>
            </w:ins>
          </w:p>
        </w:tc>
      </w:tr>
      <w:tr w:rsidR="00307A61" w:rsidRPr="00307A61" w14:paraId="68429455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2BB4689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Alimentação Animal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31C662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388D4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28 h em falta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35E006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7DA41F5B" w14:textId="77777777" w:rsidTr="00233B17">
        <w:trPr>
          <w:trHeight w:val="507"/>
        </w:trPr>
        <w:tc>
          <w:tcPr>
            <w:tcW w:w="2681" w:type="dxa"/>
            <w:shd w:val="clear" w:color="auto" w:fill="auto"/>
            <w:vAlign w:val="center"/>
            <w:hideMark/>
          </w:tcPr>
          <w:p w14:paraId="5D41791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Várias da responsabilidade do ISA, em consórcio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3CE422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Docentes FMV e outras IES dão aulas nestas UC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ACC2511" w14:textId="2E8FD12C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“Docentes e Investigadores com vínculo externo”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54B6A35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</w:tr>
      <w:tr w:rsidR="00307A61" w:rsidRPr="00307A61" w14:paraId="2AD3AD44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1C53EA7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Biotecnologia Alimentar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A5662D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Luisa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Brito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F1AD8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11 horas, dizem que é um docente a convidar Helena Sousa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03E60829" w14:textId="1064208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" w:author="Ana Cristina Ferreira da Cunha Queda" w:date="2023-06-19T11:57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</w:ins>
            <w:ins w:id="5" w:author="Ana Cristina Ferreira da Cunha Queda" w:date="2023-06-19T11:58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sim Helena Sousa</w:t>
              </w:r>
            </w:ins>
          </w:p>
        </w:tc>
      </w:tr>
      <w:tr w:rsidR="00307A61" w:rsidRPr="00307A61" w14:paraId="46602BD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15AACF2A" w14:textId="66724F95" w:rsidR="00307A61" w:rsidRPr="00307A61" w:rsidRDefault="00BF5EA8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Estatística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4DA40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Martins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3E351C0" w14:textId="6AC46CB3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Faltam 35 horas</w:t>
            </w:r>
            <w:r w:rsidR="00E82BD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 xml:space="preserve"> – </w:t>
            </w:r>
            <w:r w:rsidR="001404CE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ver</w:t>
            </w:r>
            <w:r w:rsidR="00E82BD1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 xml:space="preserve"> docente com poucas horas </w:t>
            </w:r>
            <w:r w:rsidR="001404CE">
              <w:rPr>
                <w:rFonts w:ascii="Calibri" w:eastAsia="Times New Roman" w:hAnsi="Calibri" w:cs="Calibri"/>
                <w:color w:val="7030A0"/>
                <w:sz w:val="18"/>
                <w:szCs w:val="18"/>
                <w:lang w:eastAsia="pt-PT"/>
              </w:rPr>
              <w:t>para lecionar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52C40E29" w14:textId="5C87CCB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6" w:author="Ana Cristina Ferreira da Cunha Queda" w:date="2023-06-19T11:58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</w:t>
              </w:r>
            </w:ins>
            <w:ins w:id="7" w:author="Ana Cristina Ferreira da Cunha Queda" w:date="2023-06-19T13:24:00Z">
              <w:r w:rsidR="00347B53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1º semestre</w:t>
              </w:r>
            </w:ins>
          </w:p>
        </w:tc>
      </w:tr>
      <w:tr w:rsidR="00307A61" w:rsidRPr="00307A61" w14:paraId="70A02020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27D9A2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biologia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78F06C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Mane Romeiras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50501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56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4C22DDB4" w14:textId="3F877FF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del w:id="8" w:author="Ana Cristina Ferreira da Cunha Queda" w:date="2023-06-19T10:21:00Z">
              <w:r w:rsidRPr="00307A61" w:rsidDel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delText>DCEB</w:delText>
              </w:r>
            </w:del>
            <w:ins w:id="9" w:author="Ana Cristina Ferreira da Cunha Queda" w:date="2023-06-19T10:21:00Z">
              <w:r w:rsidR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DRAT</w:t>
              </w:r>
            </w:ins>
          </w:p>
        </w:tc>
      </w:tr>
      <w:tr w:rsidR="00307A61" w:rsidRPr="00307A61" w14:paraId="1CC9A32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49FD4E6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Estágio Zootecnia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5B4C8A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382EB0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24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07FAAD5" w14:textId="0E528745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10" w:author="Ana Cristina Ferreira da Cunha Queda" w:date="2023-06-19T11:59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falta docente</w:t>
              </w:r>
            </w:ins>
          </w:p>
        </w:tc>
      </w:tr>
      <w:tr w:rsidR="00307A61" w:rsidRPr="00307A61" w14:paraId="7CD793B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E8570C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Morfologia e Aptidão Animal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04459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9197B7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4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1A2C7CC" w14:textId="644F900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11" w:author="Ana Cristina Ferreira da Cunha Queda" w:date="2023-06-19T12:00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falta docente</w:t>
              </w:r>
            </w:ins>
          </w:p>
        </w:tc>
      </w:tr>
      <w:tr w:rsidR="00307A61" w:rsidRPr="00307A61" w14:paraId="6A1C5BF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54B56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Nutrição Animal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64B300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D7F671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48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4BA3E887" w14:textId="68725AE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12" w:author="Ana Cristina Ferreira da Cunha Queda" w:date="2023-06-19T12:00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falta docente</w:t>
              </w:r>
            </w:ins>
          </w:p>
        </w:tc>
      </w:tr>
      <w:tr w:rsidR="00307A61" w:rsidRPr="00307A61" w14:paraId="0CA4C75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D019D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Produção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Suina</w:t>
            </w:r>
            <w:proofErr w:type="spellEnd"/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1FD5DA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 Almeida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FFDD99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24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890F8C8" w14:textId="29D67B59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13" w:author="Ana Cristina Ferreira da Cunha Queda" w:date="2023-06-19T12:00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falta docente</w:t>
              </w:r>
            </w:ins>
          </w:p>
        </w:tc>
      </w:tr>
      <w:tr w:rsidR="00307A61" w:rsidRPr="00307A61" w14:paraId="2C3A9D55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2880B87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Ind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Alimentar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D316ED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1C7718F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há 14 horas em falta e indicam a Sara Simões 8h a contratar 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806E9C1" w14:textId="15B03C77" w:rsidR="00307A61" w:rsidRDefault="00307A61" w:rsidP="00307A61">
            <w:pPr>
              <w:spacing w:after="0" w:line="240" w:lineRule="auto"/>
              <w:rPr>
                <w:ins w:id="14" w:author="Ana Cristina Ferreira da Cunha Queda" w:date="2023-06-19T12:02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15" w:author="Ana Cristina Ferreira da Cunha Queda" w:date="2023-06-19T12:02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r w:rsidR="007B533B" w:rsidRP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o saldo 22 H está errado, o total de horas é 56 H, é só um turno nas TP</w:t>
              </w:r>
            </w:ins>
            <w:ins w:id="16" w:author="Ana Cristina Ferreira da Cunha Queda" w:date="2023-06-19T12:04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, é preciso corrigir na folha de informações da UC</w:t>
              </w:r>
            </w:ins>
          </w:p>
          <w:p w14:paraId="20064966" w14:textId="5EA1F49C" w:rsidR="007B533B" w:rsidRPr="00307A61" w:rsidRDefault="007B533B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17" w:author="Ana Cristina Ferreira da Cunha Queda" w:date="2023-06-19T12:03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com as </w:t>
              </w:r>
            </w:ins>
            <w:ins w:id="18" w:author="Ana Cristina Ferreira da Cunha Queda" w:date="2023-06-19T12:02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8 H</w:t>
              </w:r>
            </w:ins>
            <w:ins w:id="19" w:author="Ana Cristina Ferreira da Cunha Queda" w:date="2023-06-19T12:03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para a Sara o saldo é zero </w:t>
              </w:r>
            </w:ins>
          </w:p>
        </w:tc>
      </w:tr>
      <w:tr w:rsidR="00307A61" w:rsidRPr="00307A61" w14:paraId="4548B633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5FB2801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Plantas I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DE91E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José Carlos Franco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3343E7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28 horas a mais, porque faltam turnos- CORRIGIR NAS INFORMAÇÕES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64DE4A1" w14:textId="25BAD5AA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0" w:author="Ana Cristina Ferreira da Cunha Queda" w:date="2023-06-19T12:04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é preciso corrigir na folha de informações da UC</w:t>
              </w:r>
            </w:ins>
          </w:p>
        </w:tc>
      </w:tr>
      <w:tr w:rsidR="00307A61" w:rsidRPr="00307A61" w14:paraId="79C080F8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1182A7D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Plantas II- feito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5C6D600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6B0A01F3" w14:textId="49E8E93D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 inserir as horas da Elsa Silva e da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Emília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Silva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79F9A875" w14:textId="132F7A75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1" w:author="Ana Cristina Ferreira da Cunha Queda" w:date="2023-06-19T12:04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</w:ins>
            <w:ins w:id="22" w:author="Ana Cristina Ferreira da Cunha Queda" w:date="2023-06-19T12:05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sim falta</w:t>
              </w:r>
            </w:ins>
          </w:p>
        </w:tc>
      </w:tr>
      <w:tr w:rsidR="00307A61" w:rsidRPr="00307A61" w14:paraId="74F71DCA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69209CA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Reologia e Estrutura dos Alimentos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326CEE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2DBF651" w14:textId="51B9EBA0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42 horas </w:t>
            </w:r>
            <w:r w:rsidR="00BC796A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em falta-</w:t>
            </w:r>
            <w:r w:rsidR="00BC796A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Indicam Sara Simões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B855412" w14:textId="27C6E8D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3" w:author="Ana Cristina Ferreira da Cunha Queda" w:date="2023-06-19T12:05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42H Sara Simões </w:t>
              </w:r>
              <w:proofErr w:type="spellStart"/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assist</w:t>
              </w:r>
              <w:proofErr w:type="spellEnd"/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Convidada</w:t>
              </w:r>
            </w:ins>
          </w:p>
        </w:tc>
      </w:tr>
      <w:tr w:rsidR="00307A61" w:rsidRPr="00307A61" w14:paraId="3418D079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bottom"/>
            <w:hideMark/>
          </w:tcPr>
          <w:p w14:paraId="4A972A8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Tecnologias de Produção Hortícola, Frutícola e Vitícola II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44820D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Joaquim Costa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7E1FB1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de ser corrigidos os turnos e as horas, porque assim tem 21 horas a mais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0DF5DA9" w14:textId="692D349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4" w:author="Ana Cristina Ferreira da Cunha Queda" w:date="2023-06-19T12:06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são 3 turnos</w:t>
              </w:r>
            </w:ins>
            <w:ins w:id="25" w:author="Ana Cristina Ferreira da Cunha Queda" w:date="2023-06-19T13:24:00Z">
              <w:r w:rsidR="00347B53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é preciso corrigir na folha das UC</w:t>
              </w:r>
            </w:ins>
            <w:bookmarkStart w:id="26" w:name="_GoBack"/>
            <w:bookmarkEnd w:id="26"/>
          </w:p>
        </w:tc>
      </w:tr>
      <w:tr w:rsidR="00233B17" w:rsidRPr="00307A61" w14:paraId="4F89BD8B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</w:tcPr>
          <w:p w14:paraId="46861DFA" w14:textId="6E226A18" w:rsidR="00233B17" w:rsidRPr="00307A61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Sociologia e Política Agrícola e Alimentar</w:t>
            </w:r>
          </w:p>
        </w:tc>
        <w:tc>
          <w:tcPr>
            <w:tcW w:w="1992" w:type="dxa"/>
            <w:shd w:val="clear" w:color="auto" w:fill="auto"/>
            <w:vAlign w:val="center"/>
          </w:tcPr>
          <w:p w14:paraId="2238D158" w14:textId="6661E5D0" w:rsidR="00233B17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Francisco GS?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78C3E86B" w14:textId="77777777" w:rsidR="00233B17" w:rsidRPr="00307A61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MUDOU DE RESPONSÁVEL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EB84DB4" w14:textId="7512F148" w:rsidR="00233B17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DECB</w:t>
            </w:r>
            <w:ins w:id="27" w:author="Ana Cristina Ferreira da Cunha Queda" w:date="2023-06-19T12:07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 tem de mudar</w:t>
              </w:r>
            </w:ins>
          </w:p>
        </w:tc>
      </w:tr>
      <w:tr w:rsidR="00307A61" w:rsidRPr="00307A61" w14:paraId="7CC041B4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7026EA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Zootecnia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35BB51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03F0494" w14:textId="3AF92C4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40 horas em fa</w:t>
            </w:r>
            <w:r w:rsidR="001404CE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lt</w:t>
            </w: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C9F77B6" w14:textId="7F066730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28" w:author="Ana Cristina Ferreira da Cunha Queda" w:date="2023-06-19T12:08:00Z">
              <w:r w:rsidR="007B533B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 falta</w:t>
              </w:r>
            </w:ins>
          </w:p>
        </w:tc>
      </w:tr>
      <w:tr w:rsidR="00307A61" w:rsidRPr="00307A61" w14:paraId="48B6BC72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6A58641" w14:textId="04247F1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Alterações Cl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máticas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71C732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Maria Matos Silva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97AB60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28 horas a mais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63A4EA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B2B8FFB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25682DB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Climatologia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8ADB5B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Ferreira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2B2031B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146 horas em falta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0D1F772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7055495D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213F3E1E" w14:textId="6036D916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Ci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ê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ncias da Terra e do Mar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23EC5A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Erika Santos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D30D5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13,5 horas em falta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258166E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64A89B03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12EC5D63" w14:textId="035B1FC6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Climatologia e Gestão da </w:t>
            </w:r>
            <w:r w:rsidR="00E82BD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Á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gua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0C7685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do Paço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4CF9E4F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31869B"/>
                <w:sz w:val="18"/>
                <w:szCs w:val="18"/>
                <w:lang w:eastAsia="pt-PT"/>
              </w:rPr>
              <w:t>20 horas em falta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29D17CA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4B341275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334FBBB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14E0944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6A612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44 horas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2C1C0D3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08577177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27B4E8A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Assistido PC- feito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24EE3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78CD1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35 horas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40473F6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227FD85A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1DA8940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de representação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6744D5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6B69F6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44 horas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370DABA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30FC1357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1D9BB9A2" w14:textId="482933E4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Genética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7A2D338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Manuela Gomes da Silva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331E73F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36 horas a mais (ver tipologias)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3252E3D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4F142D3D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17EAEB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Hist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Arte Geral feito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0401B8F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51209ED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50 horas em falta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6B7A54C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5E942DCE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5418653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História da Arte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Jardinsfeito</w:t>
            </w:r>
            <w:proofErr w:type="spellEnd"/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46F094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166E731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50 horas em falta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2642752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3A10FC0C" w14:textId="77777777" w:rsidTr="00233B17">
        <w:trPr>
          <w:trHeight w:val="240"/>
        </w:trPr>
        <w:tc>
          <w:tcPr>
            <w:tcW w:w="2681" w:type="dxa"/>
            <w:shd w:val="clear" w:color="auto" w:fill="auto"/>
            <w:vAlign w:val="center"/>
            <w:hideMark/>
          </w:tcPr>
          <w:p w14:paraId="75AE28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Int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Arq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Paisagista- 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354A249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Maria Matos Silva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786AA7D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22 horas - João Nunes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2EB6E8E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307A61" w:rsidRPr="00307A61" w14:paraId="1837F35E" w14:textId="77777777" w:rsidTr="00233B17">
        <w:trPr>
          <w:trHeight w:val="480"/>
        </w:trPr>
        <w:tc>
          <w:tcPr>
            <w:tcW w:w="2681" w:type="dxa"/>
            <w:shd w:val="clear" w:color="auto" w:fill="auto"/>
            <w:vAlign w:val="center"/>
            <w:hideMark/>
          </w:tcPr>
          <w:p w14:paraId="2B6DCEC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Planeamento Gestão e Certificação Florestal</w:t>
            </w:r>
          </w:p>
        </w:tc>
        <w:tc>
          <w:tcPr>
            <w:tcW w:w="1992" w:type="dxa"/>
            <w:shd w:val="clear" w:color="auto" w:fill="auto"/>
            <w:vAlign w:val="center"/>
            <w:hideMark/>
          </w:tcPr>
          <w:p w14:paraId="2EA16B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14:paraId="0199658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Tipologia de horas errada e tem 84 horas a mais</w:t>
            </w:r>
          </w:p>
        </w:tc>
        <w:tc>
          <w:tcPr>
            <w:tcW w:w="1559" w:type="dxa"/>
            <w:shd w:val="clear" w:color="000000" w:fill="D8E4BC"/>
            <w:vAlign w:val="bottom"/>
            <w:hideMark/>
          </w:tcPr>
          <w:p w14:paraId="74D7DCA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</w:tbl>
    <w:p w14:paraId="02DE252F" w14:textId="306AC0C3" w:rsidR="00307A61" w:rsidRDefault="00307A61"/>
    <w:tbl>
      <w:tblPr>
        <w:tblW w:w="949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9"/>
        <w:gridCol w:w="2040"/>
        <w:gridCol w:w="3090"/>
        <w:gridCol w:w="1559"/>
      </w:tblGrid>
      <w:tr w:rsidR="00307A61" w:rsidRPr="00307A61" w14:paraId="22BEBDA0" w14:textId="77777777" w:rsidTr="006652A3">
        <w:trPr>
          <w:trHeight w:val="360"/>
        </w:trPr>
        <w:tc>
          <w:tcPr>
            <w:tcW w:w="2809" w:type="dxa"/>
            <w:shd w:val="clear" w:color="000000" w:fill="D0CECE"/>
            <w:vAlign w:val="center"/>
            <w:hideMark/>
          </w:tcPr>
          <w:p w14:paraId="5F109FC6" w14:textId="394CFADA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2º ciclo</w:t>
            </w:r>
            <w:r w:rsidR="006652A3">
              <w:rPr>
                <w:rFonts w:ascii="Gill Sans MT" w:eastAsia="Times New Roman" w:hAnsi="Gill Sans MT" w:cs="Calibri"/>
                <w:color w:val="000000"/>
                <w:lang w:eastAsia="pt-PT"/>
              </w:rPr>
              <w:t xml:space="preserve"> ATUAL </w:t>
            </w:r>
          </w:p>
        </w:tc>
        <w:tc>
          <w:tcPr>
            <w:tcW w:w="2040" w:type="dxa"/>
            <w:shd w:val="clear" w:color="000000" w:fill="D0CECE"/>
            <w:vAlign w:val="center"/>
            <w:hideMark/>
          </w:tcPr>
          <w:p w14:paraId="1BCE4819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00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000000"/>
                <w:lang w:eastAsia="pt-PT"/>
              </w:rPr>
              <w:t> </w:t>
            </w:r>
          </w:p>
        </w:tc>
        <w:tc>
          <w:tcPr>
            <w:tcW w:w="3090" w:type="dxa"/>
            <w:shd w:val="clear" w:color="000000" w:fill="D0CECE"/>
            <w:vAlign w:val="center"/>
            <w:hideMark/>
          </w:tcPr>
          <w:p w14:paraId="53B0A067" w14:textId="77777777" w:rsidR="00307A61" w:rsidRPr="00307A61" w:rsidRDefault="00307A61" w:rsidP="00307A61">
            <w:pPr>
              <w:spacing w:after="0" w:line="240" w:lineRule="auto"/>
              <w:rPr>
                <w:rFonts w:ascii="Gill Sans MT" w:eastAsia="Times New Roman" w:hAnsi="Gill Sans MT" w:cs="Calibri"/>
                <w:color w:val="FF0000"/>
                <w:lang w:eastAsia="pt-PT"/>
              </w:rPr>
            </w:pPr>
            <w:r w:rsidRPr="00307A61">
              <w:rPr>
                <w:rFonts w:ascii="Gill Sans MT" w:eastAsia="Times New Roman" w:hAnsi="Gill Sans MT" w:cs="Calibri"/>
                <w:color w:val="FF0000"/>
                <w:lang w:eastAsia="pt-PT"/>
              </w:rPr>
              <w:t> </w:t>
            </w:r>
          </w:p>
        </w:tc>
        <w:tc>
          <w:tcPr>
            <w:tcW w:w="1559" w:type="dxa"/>
            <w:shd w:val="clear" w:color="000000" w:fill="D9D9D9"/>
            <w:vAlign w:val="bottom"/>
            <w:hideMark/>
          </w:tcPr>
          <w:p w14:paraId="3A066789" w14:textId="527EAF7E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lang w:eastAsia="pt-PT"/>
              </w:rPr>
            </w:pPr>
          </w:p>
        </w:tc>
      </w:tr>
      <w:tr w:rsidR="00307A61" w:rsidRPr="00307A61" w14:paraId="4465AC37" w14:textId="77777777" w:rsidTr="006652A3">
        <w:trPr>
          <w:trHeight w:val="720"/>
        </w:trPr>
        <w:tc>
          <w:tcPr>
            <w:tcW w:w="2809" w:type="dxa"/>
            <w:shd w:val="clear" w:color="auto" w:fill="auto"/>
            <w:vAlign w:val="center"/>
            <w:hideMark/>
          </w:tcPr>
          <w:p w14:paraId="0A7D6836" w14:textId="3716DF0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Análise Espacial e Delineamento experimental e </w:t>
            </w:r>
            <w:r w:rsidR="006652A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nálise em Ecologia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813A53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Docentes de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UEvora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4B672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 do ficheiro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643DC4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206047F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0B8C8476" w14:textId="23D07ED1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>Agricultura e Horticultura Biológica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8C26B7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Odete Torres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5A1DB2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Tem 7 horas a mais mas parece ser um erro de correção do ficheiro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023B9D75" w14:textId="77777777" w:rsidR="00307A61" w:rsidRDefault="00307A61" w:rsidP="00307A61">
            <w:pPr>
              <w:spacing w:after="0" w:line="240" w:lineRule="auto"/>
              <w:rPr>
                <w:ins w:id="29" w:author="Ana Cristina Ferreira da Cunha Queda" w:date="2023-06-19T11:33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  <w:ins w:id="30" w:author="Ana Cristina Ferreira da Cunha Queda" w:date="2023-06-19T10:22:00Z">
              <w:r w:rsidR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é um erro de tipologia de horas T </w:t>
              </w:r>
            </w:ins>
            <w:ins w:id="31" w:author="Ana Cristina Ferreira da Cunha Queda" w:date="2023-06-19T10:23:00Z">
              <w:r w:rsidR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e </w:t>
              </w:r>
            </w:ins>
            <w:ins w:id="32" w:author="Ana Cristina Ferreira da Cunha Queda" w:date="2023-06-19T10:22:00Z">
              <w:r w:rsidR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TP</w:t>
              </w:r>
            </w:ins>
            <w:ins w:id="33" w:author="Ana Cristina Ferreira da Cunha Queda" w:date="2023-06-19T10:23:00Z">
              <w:r w:rsidR="002610D5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foi indicado no ficheiro de DSD</w:t>
              </w:r>
            </w:ins>
          </w:p>
          <w:p w14:paraId="6D61F522" w14:textId="587924ED" w:rsidR="009673F1" w:rsidRPr="00307A61" w:rsidRDefault="009673F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34" w:author="Ana Cristina Ferreira da Cunha Queda" w:date="2023-06-19T11:33:00Z">
              <w:r w:rsidRP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o correto é: 2 H teóricas e 3 H teórico-práticas</w:t>
              </w:r>
            </w:ins>
          </w:p>
        </w:tc>
      </w:tr>
      <w:tr w:rsidR="00307A61" w:rsidRPr="00307A61" w14:paraId="194C237F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1BE772C0" w14:textId="1BE86D1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Visual Dados complexos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929F7D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A1576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463875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A10764E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18FA8187" w14:textId="1B6AEEED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Avaliação Impactos Ambientais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D47C8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AGBrito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5F5C3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055790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BD355E3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74975E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Desenvolvimento de Produtos Alimentares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E1A285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C8972FB" w14:textId="10B8FF1E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Sem serviço docente e sem horas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distribuídas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400CF30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externa, retirada</w:t>
            </w:r>
          </w:p>
        </w:tc>
      </w:tr>
      <w:tr w:rsidR="00307A61" w:rsidRPr="00307A61" w14:paraId="3FE249CF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0592CE38" w14:textId="109DE7BA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Deteção Remota e Análise Imagem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BFDEB4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737A7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D1C40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653AF1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7365ABF" w14:textId="79B5A66A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Ecologia Florestas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Mediterrâneas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B4435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2BF304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colocou o SD 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BAC26A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E8A129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537181D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Ecologia Gestão do Fogo feito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48FDA1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DADB5C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C22CF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35A7BAF2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1F8B453" w14:textId="0392FD49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Eng</w:t>
            </w:r>
            <w:r w:rsidR="006652A3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enharia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da </w:t>
            </w:r>
            <w:r w:rsidR="006652A3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Água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D2AC33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C8F365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D24BE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59E1150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7EBBA29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Gestão da Florestas Mediterrâneas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F58678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JG Borges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D893BC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 (funciona?)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4C80E8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09A6873A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2AF15151" w14:textId="7358206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Gestão Risco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Incêndios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Florestais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6C94FB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JM Cardoso Pereira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404F22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colocou o SD 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CCAC2F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0954F08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549E7B8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pt-PT"/>
              </w:rPr>
              <w:t>RETIRAR AS UC de FMV do 2º CICLO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EF60AD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00AAC4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 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5480E9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1B25882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2B05DAA5" w14:textId="273BA961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Ordenamento do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Território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. Regional e nacional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AA1C5C8" w14:textId="5A33237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Pedro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Arsénio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B2D5B5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6157EE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2730E735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51FA3E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Ambiente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84EEF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 Brito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739D8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57 horas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13E1EC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328E4A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1A22A75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Projeto Execução AP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E7A41D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Luis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Ribeiro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33DC14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32BD22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A7967A4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32D98C8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Projeto Critica Espaço Publico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EF0DC0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936C3B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4FF8AB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CB3AF37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03F0EE3C" w14:textId="16E03670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Rec</w:t>
            </w:r>
            <w:proofErr w:type="spellEnd"/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.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Gestão Paisagem Cultural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CF038B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6BD3BF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35 horas em falta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4B271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019AE58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34558DD3" w14:textId="705CAE1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Segurança e Politica Alimentar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12E9E02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470A21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006633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A9F513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34422CA1" w14:textId="76B95680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Seminário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mestrado Alimentar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9B6DAF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Margarida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Moldão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6FB956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26 horas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C9EFEB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4AF954EF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6CFC2397" w14:textId="09DCE08F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Seminário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Ciência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de Dados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FEE4BE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Segurado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13E35E2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CORRIGIR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149FA1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BBA0F88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5A3C425E" w14:textId="7B1E4FDA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Seminário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Viticultura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4CAFF6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Carlos Lopes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AB57B9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CORRIGIR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6F535A3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6AAD446A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17BB9A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de Cereais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31D9D9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Isabel Sousa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2330EA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Responsável não tem horas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BC61F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B28CF1E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1426815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Vegetação Espaço Urbano feito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43D5AA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 Soares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0CB5CE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74B9135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1B9F56FF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79EA74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dos Produtos Tropicais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C8573D1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Helena Almeida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6B8E4E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E3252C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307A61" w:rsidRPr="00307A61" w14:paraId="71B29CB5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4AD923E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Tópicos Avançados Teoria AP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743B97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Teresa Alfaiate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C2E4AC4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colocou o SD</w:t>
            </w:r>
          </w:p>
        </w:tc>
        <w:tc>
          <w:tcPr>
            <w:tcW w:w="1559" w:type="dxa"/>
            <w:shd w:val="clear" w:color="auto" w:fill="auto"/>
            <w:vAlign w:val="bottom"/>
            <w:hideMark/>
          </w:tcPr>
          <w:p w14:paraId="26F720D0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resolvido</w:t>
            </w:r>
          </w:p>
        </w:tc>
      </w:tr>
      <w:tr w:rsidR="00233B17" w:rsidRPr="00307A61" w14:paraId="6C427920" w14:textId="77777777" w:rsidTr="002610D5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0094CB41" w14:textId="77777777" w:rsidR="00233B17" w:rsidRPr="00307A61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Sociedade e Sistemas Rurais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74621A0" w14:textId="649B1CC5" w:rsidR="00233B17" w:rsidRPr="00307A61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Ana Novais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884ECFE" w14:textId="52822545" w:rsidR="00233B17" w:rsidRPr="00307A61" w:rsidRDefault="00233B17" w:rsidP="002610D5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MUDOU DE RESPONSÁVEL</w:t>
            </w:r>
            <w:ins w:id="35" w:author="Ana Cristina Ferreira da Cunha Queda" w:date="2023-06-19T11:35:00Z"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???</w:t>
              </w:r>
            </w:ins>
          </w:p>
        </w:tc>
        <w:tc>
          <w:tcPr>
            <w:tcW w:w="1559" w:type="dxa"/>
            <w:shd w:val="clear" w:color="auto" w:fill="FFFF00"/>
            <w:vAlign w:val="center"/>
            <w:hideMark/>
          </w:tcPr>
          <w:p w14:paraId="6E84807F" w14:textId="71A2A6A4" w:rsidR="00233B17" w:rsidRPr="00307A61" w:rsidRDefault="00233B17" w:rsidP="009673F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36" w:author="Ana Cristina Ferreira da Cunha Queda" w:date="2023-06-19T11:35:00Z"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</w:ins>
            <w:ins w:id="37" w:author="Ana Cristina Ferreira da Cunha Queda" w:date="2023-06-19T11:37:00Z"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sim</w:t>
              </w:r>
            </w:ins>
          </w:p>
        </w:tc>
      </w:tr>
      <w:tr w:rsidR="00307A61" w:rsidRPr="00307A61" w14:paraId="0AC45262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C32C11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Alimentos Fermentados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2267A9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93956E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 horas em falta e quer bolseira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37C7E5B6" w14:textId="0A35F07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38" w:author="Ana Cristina Ferreira da Cunha Queda" w:date="2023-06-19T11:36:00Z"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a bolseira pós </w:t>
              </w:r>
              <w:proofErr w:type="spellStart"/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9673F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vai dar 20 H e não tem horas em falta</w:t>
              </w:r>
            </w:ins>
          </w:p>
        </w:tc>
      </w:tr>
      <w:tr w:rsidR="00233B17" w:rsidRPr="00307A61" w14:paraId="66017E98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</w:tcPr>
          <w:p w14:paraId="13345F88" w14:textId="113D4E27" w:rsidR="00233B17" w:rsidRPr="00307A61" w:rsidRDefault="00233B17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Olivicultura e Tecnologia do Azeite</w:t>
            </w:r>
          </w:p>
        </w:tc>
        <w:tc>
          <w:tcPr>
            <w:tcW w:w="2040" w:type="dxa"/>
            <w:shd w:val="clear" w:color="auto" w:fill="auto"/>
            <w:vAlign w:val="center"/>
          </w:tcPr>
          <w:p w14:paraId="5B418D2B" w14:textId="69179F71" w:rsidR="00233B17" w:rsidRPr="00307A61" w:rsidRDefault="00233B17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Oliveira</w:t>
            </w:r>
          </w:p>
        </w:tc>
        <w:tc>
          <w:tcPr>
            <w:tcW w:w="3090" w:type="dxa"/>
            <w:shd w:val="clear" w:color="auto" w:fill="auto"/>
            <w:vAlign w:val="center"/>
          </w:tcPr>
          <w:p w14:paraId="7CD18BA2" w14:textId="26D44D22" w:rsidR="00233B17" w:rsidRPr="00307A61" w:rsidRDefault="00233B17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João Canadas continua com 5 horas</w:t>
            </w:r>
          </w:p>
        </w:tc>
        <w:tc>
          <w:tcPr>
            <w:tcW w:w="1559" w:type="dxa"/>
            <w:shd w:val="clear" w:color="000000" w:fill="FFFF00"/>
            <w:vAlign w:val="bottom"/>
          </w:tcPr>
          <w:p w14:paraId="0DE6B02E" w14:textId="4A9371C4" w:rsidR="00233B17" w:rsidRPr="00307A61" w:rsidRDefault="00233B17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39" w:author="Ana Cristina Ferreira da Cunha Queda" w:date="2023-06-19T11:40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Paulo Flores 1h e JMLS</w:t>
              </w:r>
            </w:ins>
            <w:ins w:id="40" w:author="Ana Cristina Ferreira da Cunha Queda" w:date="2023-06-19T11:41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4 H</w:t>
              </w:r>
            </w:ins>
          </w:p>
        </w:tc>
      </w:tr>
      <w:tr w:rsidR="00307A61" w:rsidRPr="00307A61" w14:paraId="1BABCB0C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2899363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Análise Sensorial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8C1DA2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Manuel Malfeito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FDB2C3C" w14:textId="4AC77B72" w:rsidR="00307A61" w:rsidRPr="00307A61" w:rsidRDefault="00E82BD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Q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uer Pedro Hipólito 16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763CF5BA" w14:textId="74D84E09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1" w:author="Ana Cristina Ferreira da Cunha Queda" w:date="2023-06-19T11:41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</w:t>
              </w:r>
            </w:ins>
            <w:ins w:id="42" w:author="Ana Cristina Ferreira da Cunha Queda" w:date="2023-06-19T11:43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especialista</w:t>
              </w:r>
            </w:ins>
          </w:p>
        </w:tc>
      </w:tr>
      <w:tr w:rsidR="00307A61" w:rsidRPr="00307A61" w14:paraId="43E980D0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2899432F" w14:textId="16C9186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Bioenergias renováveis e processos de conversão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AB321E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Rita Fragoso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528DE8E" w14:textId="1FB4E92A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10 horas de docente externo do IST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BEED18A" w14:textId="3DE42F19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3" w:author="Ana Cristina Ferreira da Cunha Queda" w:date="2023-06-19T11:41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colaboração</w:t>
              </w:r>
            </w:ins>
          </w:p>
        </w:tc>
      </w:tr>
      <w:tr w:rsidR="00307A61" w:rsidRPr="00307A61" w14:paraId="1E603E1D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6FFF71C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Composição Química e Análise Sensorial da Uva e do Vinho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5BC73F9" w14:textId="72C22344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Ricardo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19B9F665" w14:textId="3BBA15DD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Há 3 docentes externos 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0E2E397E" w14:textId="2291BF8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4" w:author="Ana Cristina Ferreira da Cunha Queda" w:date="2023-06-19T11:41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colaboração</w:t>
              </w:r>
            </w:ins>
          </w:p>
        </w:tc>
      </w:tr>
      <w:tr w:rsidR="00307A61" w:rsidRPr="00307A61" w14:paraId="0817C54E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6D3B9FD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Derivados 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Sub-Produtos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da Uva e do Vinho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37116D7" w14:textId="1CF8A382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Ricardo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485EE14" w14:textId="0C647762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7 horas de docentes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externos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10B430A" w14:textId="324EC7F0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5" w:author="Ana Cristina Ferreira da Cunha Queda" w:date="2023-06-19T11:41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colaboração</w:t>
              </w:r>
            </w:ins>
          </w:p>
        </w:tc>
      </w:tr>
      <w:tr w:rsidR="00307A61" w:rsidRPr="00307A61" w14:paraId="0B3398C2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12F8FFAE" w14:textId="27CDD504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 xml:space="preserve">Engenharia </w:t>
            </w:r>
            <w:r w:rsidR="001404CE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Enológica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5756E7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 Ricardo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51C4E55" w14:textId="770B21C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Faltam 50 h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-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Pedro </w:t>
            </w:r>
            <w:proofErr w:type="spellStart"/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ipolito</w:t>
            </w:r>
            <w:proofErr w:type="spellEnd"/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9F5F137" w14:textId="5BB41CA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6" w:author="Ana Cristina Ferreira da Cunha Queda" w:date="2023-06-19T11:42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</w:t>
              </w:r>
            </w:ins>
            <w:ins w:id="47" w:author="Ana Cristina Ferreira da Cunha Queda" w:date="2023-06-19T11:43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especialista</w:t>
              </w:r>
            </w:ins>
          </w:p>
        </w:tc>
      </w:tr>
      <w:tr w:rsidR="00307A61" w:rsidRPr="00307A61" w14:paraId="79A48F59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557812C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Estratégias Proteção Integrada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A7567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50B130F" w14:textId="29206302" w:rsidR="001404CE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Tem 24 horas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com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docentes desconhecidos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4E6E9D0" w14:textId="530482B2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48" w:author="Ana Cristina Ferreira da Cunha Queda" w:date="2023-06-19T11:42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</w:t>
              </w:r>
            </w:ins>
            <w:ins w:id="49" w:author="Ana Cristina Ferreira da Cunha Queda" w:date="2023-06-19T11:43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colaboração</w:t>
              </w:r>
            </w:ins>
          </w:p>
        </w:tc>
      </w:tr>
      <w:tr w:rsidR="00307A61" w:rsidRPr="00307A61" w14:paraId="4C0B516A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391C51C7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Gestão e Marketing setor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Vinicola</w:t>
            </w:r>
            <w:proofErr w:type="spellEnd"/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E7A104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 Gomes da Silva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BCFCE48" w14:textId="0E8E4E12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Faltam 23 horas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-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Alexandra do INIAV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E299378" w14:textId="0B967BC6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0" w:author="Ana Cristina Ferreira da Cunha Queda" w:date="2023-06-19T11:43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 especialista</w:t>
              </w:r>
            </w:ins>
          </w:p>
        </w:tc>
      </w:tr>
      <w:tr w:rsidR="00307A61" w:rsidRPr="00307A61" w14:paraId="7D1070EF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93F1BD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Marketing 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51CA4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 Santos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6D7446F" w14:textId="6A388EBF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Faltam 68 horas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-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Alexandra do INIAV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B692DD8" w14:textId="3D1D0019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1" w:author="Ana Cristina Ferreira da Cunha Queda" w:date="2023-06-19T11:43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 especialista</w:t>
              </w:r>
            </w:ins>
          </w:p>
        </w:tc>
      </w:tr>
      <w:tr w:rsidR="00307A61" w:rsidRPr="00307A61" w14:paraId="6B68A1DA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7AC98D3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Marketing de Gastronomia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13C464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 Santos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061325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atribuídas nas instruções – é responsabilidade do ISA?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4BD5FD70" w14:textId="61A5FF0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2" w:author="Ana Cristina Ferreira da Cunha Queda" w:date="2023-06-19T11:44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 especialista</w:t>
              </w:r>
            </w:ins>
          </w:p>
        </w:tc>
      </w:tr>
      <w:tr w:rsidR="00307A61" w:rsidRPr="00307A61" w14:paraId="776DE6D8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2816252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Nutrição Animal Avançada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49D0849" w14:textId="0C984E33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André</w:t>
            </w:r>
            <w:r w:rsidR="00E82BD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Almeida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753C9A9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25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746C3D05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307A61" w:rsidRPr="00307A61" w14:paraId="289AC54A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4E3DDA63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Pesticidas e Ambiente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5EFF3C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1684E7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 OS TECNICOS EMILIA SILVA E ELSA SILVA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9973360" w14:textId="5898BD94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3" w:author="Ana Cristina Ferreira da Cunha Queda" w:date="2023-06-19T11:44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</w:t>
              </w:r>
            </w:ins>
          </w:p>
        </w:tc>
      </w:tr>
      <w:tr w:rsidR="001404CE" w:rsidRPr="00307A61" w14:paraId="0D34B148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1E4D1895" w14:textId="77777777" w:rsidR="001404CE" w:rsidRPr="00307A61" w:rsidRDefault="001404CE" w:rsidP="001404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Proteção da Vinha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0EB4D137" w14:textId="77777777" w:rsidR="001404CE" w:rsidRPr="00307A61" w:rsidRDefault="001404CE" w:rsidP="001404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9CAF097" w14:textId="304E93F5" w:rsidR="001404CE" w:rsidRPr="00307A61" w:rsidRDefault="001404CE" w:rsidP="001404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Colocou 6 horas de pessoas de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conhecidas,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e 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acrescentar Emília Silva</w:t>
            </w:r>
          </w:p>
        </w:tc>
        <w:tc>
          <w:tcPr>
            <w:tcW w:w="1559" w:type="dxa"/>
            <w:shd w:val="clear" w:color="auto" w:fill="FFFF00"/>
            <w:vAlign w:val="bottom"/>
            <w:hideMark/>
          </w:tcPr>
          <w:p w14:paraId="097CA0E2" w14:textId="71EE22FA" w:rsidR="001404CE" w:rsidRPr="001404CE" w:rsidRDefault="001404CE" w:rsidP="001404C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pt-PT"/>
              </w:rPr>
            </w:pPr>
            <w:r w:rsidRPr="001404CE">
              <w:rPr>
                <w:rFonts w:ascii="Calibri" w:eastAsia="Times New Roman" w:hAnsi="Calibri" w:cs="Calibri"/>
                <w:sz w:val="18"/>
                <w:szCs w:val="18"/>
                <w:highlight w:val="yellow"/>
                <w:lang w:eastAsia="pt-PT"/>
              </w:rPr>
              <w:t>DCEB</w:t>
            </w:r>
            <w:ins w:id="54" w:author="Ana Cristina Ferreira da Cunha Queda" w:date="2023-06-19T11:45:00Z">
              <w:r w:rsidR="001D7FBE">
                <w:rPr>
                  <w:rFonts w:ascii="Calibri" w:eastAsia="Times New Roman" w:hAnsi="Calibri" w:cs="Calibri"/>
                  <w:sz w:val="18"/>
                  <w:szCs w:val="18"/>
                  <w:highlight w:val="yellow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colaboração</w:t>
              </w:r>
            </w:ins>
          </w:p>
        </w:tc>
      </w:tr>
      <w:tr w:rsidR="00307A61" w:rsidRPr="00307A61" w14:paraId="0A230676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548F72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Rega e Drenagem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E260244" w14:textId="668CB52C" w:rsidR="00307A61" w:rsidRPr="00307A61" w:rsidRDefault="001404C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Rosário </w:t>
            </w:r>
            <w:proofErr w:type="spellStart"/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Cameiro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3319A6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7,5 horas de docente a atribuir e 10 horas para o Gonçalo Leal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10FE62DA" w14:textId="7097E753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5" w:author="Ana Cristina Ferreira da Cunha Queda" w:date="2023-06-19T11:45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convidado especialista</w:t>
              </w:r>
            </w:ins>
          </w:p>
        </w:tc>
      </w:tr>
      <w:tr w:rsidR="00307A61" w:rsidRPr="00307A61" w14:paraId="1708FCEB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7CBB985B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Reologia e Textura de Alimentos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3D0E3CE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FC01C58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Não tem horas na folha das informações. Tem 22 horas a mais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480C32E3" w14:textId="5AE2B3F3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6" w:author="Ana Cristina Ferreira da Cunha Queda" w:date="2023-06-19T11:45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faltam as horas na folha das </w:t>
              </w:r>
            </w:ins>
            <w:ins w:id="57" w:author="Ana Cristina Ferreira da Cunha Queda" w:date="2023-06-19T11:46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UC</w:t>
              </w:r>
            </w:ins>
          </w:p>
        </w:tc>
      </w:tr>
      <w:tr w:rsidR="00307A61" w:rsidRPr="00307A61" w14:paraId="491E3370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4EDB7DAA" w14:textId="788B6A17" w:rsidR="00307A61" w:rsidRPr="00307A61" w:rsidRDefault="00233B17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Seminário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mestrado 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Agronómica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570C8BC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António Mexia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2D1B64D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ELSA SILVA E EMILIA SILVA TEM DE SER ACRESCENTADAS DOCENTES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224B984B" w14:textId="235CAA78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58" w:author="Ana Cristina Ferreira da Cunha Queda" w:date="2023-06-19T11:46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</w:t>
              </w:r>
            </w:ins>
          </w:p>
        </w:tc>
      </w:tr>
      <w:tr w:rsidR="00307A61" w:rsidRPr="00307A61" w14:paraId="4C0CE3E5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26A82063" w14:textId="50007BA4" w:rsidR="00307A61" w:rsidRPr="00307A61" w:rsidRDefault="00233B17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Seminário</w:t>
            </w:r>
            <w:r w:rsidR="00307A61"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I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AEF417F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Catarina Prista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7B05C35" w14:textId="4D4F698C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12 h e tem 24 horas de convidados palestrantes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desconhecidos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3EA7788" w14:textId="77777777" w:rsidR="00307A61" w:rsidRDefault="00307A61" w:rsidP="00307A61">
            <w:pPr>
              <w:spacing w:after="0" w:line="240" w:lineRule="auto"/>
              <w:rPr>
                <w:ins w:id="59" w:author="Ana Cristina Ferreira da Cunha Queda" w:date="2023-06-19T11:47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  <w:p w14:paraId="73CE4A7F" w14:textId="3E4CB8FC" w:rsidR="001D7FBE" w:rsidRPr="00307A61" w:rsidRDefault="001D7FBE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60" w:author="Ana Cristina Ferreira da Cunha Queda" w:date="2023-06-19T11:47:00Z">
              <w:r w:rsidRP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palestras convidados</w:t>
              </w:r>
            </w:ins>
          </w:p>
        </w:tc>
      </w:tr>
      <w:tr w:rsidR="00307A61" w:rsidRPr="00307A61" w14:paraId="53D1291D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258FA87A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Sistemas de qualidade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33F1376" w14:textId="77777777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5DA3FC0" w14:textId="253E4B6B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8 horas </w:t>
            </w:r>
            <w:r w:rsidR="001404CE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-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Sara Simões 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50CC9732" w14:textId="4645AAB3" w:rsidR="00307A61" w:rsidRPr="00307A61" w:rsidRDefault="00307A61" w:rsidP="00307A61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61" w:author="Ana Cristina Ferreira da Cunha Queda" w:date="2023-06-19T11:47:00Z">
              <w:r w:rsidR="001D7FBE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</w:t>
              </w:r>
            </w:ins>
          </w:p>
        </w:tc>
      </w:tr>
      <w:tr w:rsidR="001D7FBE" w:rsidRPr="00307A61" w14:paraId="7F5EC168" w14:textId="77777777" w:rsidTr="006652A3">
        <w:trPr>
          <w:trHeight w:val="240"/>
          <w:ins w:id="62" w:author="Ana Cristina Ferreira da Cunha Queda" w:date="2023-06-19T11:47:00Z"/>
        </w:trPr>
        <w:tc>
          <w:tcPr>
            <w:tcW w:w="2809" w:type="dxa"/>
            <w:shd w:val="clear" w:color="auto" w:fill="auto"/>
            <w:vAlign w:val="center"/>
          </w:tcPr>
          <w:p w14:paraId="651ECF56" w14:textId="7688F523" w:rsidR="001D7FBE" w:rsidRPr="00307A61" w:rsidRDefault="001D7FBE" w:rsidP="00307A61">
            <w:pPr>
              <w:spacing w:after="0" w:line="240" w:lineRule="auto"/>
              <w:rPr>
                <w:ins w:id="63" w:author="Ana Cristina Ferreira da Cunha Queda" w:date="2023-06-19T11:47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64" w:author="Ana Cristina Ferreira da Cunha Queda" w:date="2023-06-19T11:48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Sociedade e Sistemas Rurais</w:t>
              </w:r>
            </w:ins>
          </w:p>
        </w:tc>
        <w:tc>
          <w:tcPr>
            <w:tcW w:w="2040" w:type="dxa"/>
            <w:shd w:val="clear" w:color="auto" w:fill="auto"/>
            <w:vAlign w:val="center"/>
          </w:tcPr>
          <w:p w14:paraId="6A04FAF2" w14:textId="17F36E0D" w:rsidR="001D7FBE" w:rsidRPr="00307A61" w:rsidRDefault="001D7FBE" w:rsidP="00307A61">
            <w:pPr>
              <w:spacing w:after="0" w:line="240" w:lineRule="auto"/>
              <w:rPr>
                <w:ins w:id="65" w:author="Ana Cristina Ferreira da Cunha Queda" w:date="2023-06-19T11:47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66" w:author="Ana Cristina Ferreira da Cunha Queda" w:date="2023-06-19T11:48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Ana Novais</w:t>
              </w:r>
            </w:ins>
          </w:p>
        </w:tc>
        <w:tc>
          <w:tcPr>
            <w:tcW w:w="3090" w:type="dxa"/>
            <w:shd w:val="clear" w:color="auto" w:fill="auto"/>
            <w:vAlign w:val="center"/>
          </w:tcPr>
          <w:p w14:paraId="5C1BF48C" w14:textId="6E4EC2C7" w:rsidR="001D7FBE" w:rsidRPr="00307A61" w:rsidRDefault="001D7FBE" w:rsidP="00307A61">
            <w:pPr>
              <w:spacing w:after="0" w:line="240" w:lineRule="auto"/>
              <w:rPr>
                <w:ins w:id="67" w:author="Ana Cristina Ferreira da Cunha Queda" w:date="2023-06-19T11:47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68" w:author="Ana Cristina Ferreira da Cunha Queda" w:date="2023-06-19T11:48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Alterar coordenação</w:t>
              </w:r>
            </w:ins>
          </w:p>
        </w:tc>
        <w:tc>
          <w:tcPr>
            <w:tcW w:w="1559" w:type="dxa"/>
            <w:shd w:val="clear" w:color="000000" w:fill="FFFF00"/>
            <w:vAlign w:val="bottom"/>
          </w:tcPr>
          <w:p w14:paraId="37818882" w14:textId="77777777" w:rsidR="001D7FBE" w:rsidRPr="00307A61" w:rsidRDefault="001D7FBE" w:rsidP="00307A61">
            <w:pPr>
              <w:spacing w:after="0" w:line="240" w:lineRule="auto"/>
              <w:rPr>
                <w:ins w:id="69" w:author="Ana Cristina Ferreira da Cunha Queda" w:date="2023-06-19T11:47:00Z"/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</w:p>
        </w:tc>
      </w:tr>
      <w:tr w:rsidR="001D7FBE" w:rsidRPr="00307A61" w14:paraId="19F94497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2983BEF5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de Alimentos Fermentados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E4181A3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Anabela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Raymundo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21732B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20 horas que querem dar a bolseira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7F026568" w14:textId="5C84EA12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70" w:author="Ana Cristina Ferreira da Cunha Queda" w:date="2023-06-19T11:49:00Z">
              <w:r w:rsidRPr="00307A6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DCEB</w:t>
              </w:r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a bolseira pós </w:t>
              </w:r>
              <w:proofErr w:type="spellStart"/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doc</w:t>
              </w:r>
              <w:proofErr w:type="spellEnd"/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vai dar 20 H </w:t>
              </w:r>
            </w:ins>
            <w:del w:id="71" w:author="Ana Cristina Ferreira da Cunha Queda" w:date="2023-06-19T11:49:00Z">
              <w:r w:rsidRPr="00307A61" w:rsidDel="00196798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delText>DCEB</w:delText>
              </w:r>
            </w:del>
          </w:p>
        </w:tc>
      </w:tr>
      <w:tr w:rsidR="001D7FBE" w:rsidRPr="00307A61" w14:paraId="2E6436AA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0AC90770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 dos Alimentos para Animais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D2EF81A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Madalena Lordelo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DF0E1EC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FF0000"/>
                <w:sz w:val="18"/>
                <w:szCs w:val="18"/>
                <w:lang w:eastAsia="pt-PT"/>
              </w:rPr>
              <w:t>Faltam 65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4D180AD4" w14:textId="5AE598BA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72" w:author="Ana Cristina Ferreira da Cunha Queda" w:date="2023-06-19T11:49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</w:t>
              </w:r>
            </w:ins>
          </w:p>
        </w:tc>
      </w:tr>
      <w:tr w:rsidR="001D7FBE" w:rsidRPr="00307A61" w14:paraId="2953487A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5591F4D1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Tecnologias de Produção Animal Carne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B69E6B1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Docente FMV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08C3FC4E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Retirar- CORRIGIR E VER SE HÁ OUTRAS. há 33 horas em falta, é problema nosso?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61B2F44E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</w:p>
        </w:tc>
      </w:tr>
      <w:tr w:rsidR="001D7FBE" w:rsidRPr="00307A61" w14:paraId="49127CD3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7B10389F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Vinhos Licorosos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385936D4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Jorge Ricardo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519941A6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5 horas para Jorge Queiroz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7F7866F3" w14:textId="4C2C0CB9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73" w:author="Ana Cristina Ferreira da Cunha Queda" w:date="2023-06-19T11:50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sim</w:t>
              </w:r>
            </w:ins>
          </w:p>
        </w:tc>
      </w:tr>
      <w:tr w:rsidR="001D7FBE" w:rsidRPr="00307A61" w14:paraId="2055D2F8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654B90E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Viticultura de Montanha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F03D1FB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Carlos Lopes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09B43A7" w14:textId="4FD429DF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</w:t>
            </w:r>
            <w:ins w:id="74" w:author="Ana Cristina Ferreira da Cunha Queda" w:date="2023-06-19T11:52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7,5</w:t>
              </w:r>
            </w:ins>
            <w:del w:id="75" w:author="Ana Cristina Ferreira da Cunha Queda" w:date="2023-06-19T11:52:00Z">
              <w:r w:rsidRPr="00307A61" w:rsidDel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delText>8</w:delText>
              </w:r>
            </w:del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horas</w:t>
            </w:r>
          </w:p>
        </w:tc>
        <w:tc>
          <w:tcPr>
            <w:tcW w:w="1559" w:type="dxa"/>
            <w:shd w:val="clear" w:color="000000" w:fill="FFFF00"/>
            <w:vAlign w:val="bottom"/>
            <w:hideMark/>
          </w:tcPr>
          <w:p w14:paraId="0F7F43B9" w14:textId="2676D662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DCEB</w:t>
            </w:r>
            <w:ins w:id="76" w:author="Ana Cristina Ferreira da Cunha Queda" w:date="2023-06-19T11:52:00Z">
              <w:r w:rsidR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r w:rsidR="007B3FA9" w:rsidRPr="00307A61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para Jorge Queiroz</w:t>
              </w:r>
            </w:ins>
          </w:p>
        </w:tc>
      </w:tr>
      <w:tr w:rsidR="001D7FBE" w:rsidRPr="00307A61" w14:paraId="69E5F2EE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178B47DE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Biotecnologia Vegetal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5550C5F8" w14:textId="2899F96B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Luísa Carvalho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16C7AF63" w14:textId="36024C8C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11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horas em falta+9horas em falta que quer atribuir a bolseiros e docentes externo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05A018D9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1D7FBE" w:rsidRPr="00307A61" w14:paraId="0E6297DF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35A573D8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Desenho Representação da Paisagem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275A0814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Cristina CB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3F49C3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tem 92 h em falta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1A1ABA1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1D7FBE" w:rsidRPr="00307A61" w14:paraId="01416D80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bottom"/>
            <w:hideMark/>
          </w:tcPr>
          <w:p w14:paraId="7768F55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Ecoturismo e Valorização de Recursos Naturais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1099E933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Susana Dias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7B93F91A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Faltam 14 horas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76C867C2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1D7FBE" w:rsidRPr="00307A61" w14:paraId="11FAC405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461269E4" w14:textId="6CCAE82F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Estética e Ética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B7537FB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Cristina CB 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6AF1698E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 xml:space="preserve">Faltam 50 horas e está tudo </w:t>
            </w:r>
            <w:proofErr w:type="spellStart"/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desformatado</w:t>
            </w:r>
            <w:proofErr w:type="spellEnd"/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4A6B5077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  <w:tr w:rsidR="001D7FBE" w:rsidRPr="00307A61" w14:paraId="4169507E" w14:textId="77777777" w:rsidTr="006652A3">
        <w:trPr>
          <w:trHeight w:val="240"/>
        </w:trPr>
        <w:tc>
          <w:tcPr>
            <w:tcW w:w="2809" w:type="dxa"/>
            <w:shd w:val="clear" w:color="auto" w:fill="auto"/>
            <w:vAlign w:val="center"/>
            <w:hideMark/>
          </w:tcPr>
          <w:p w14:paraId="5C3E9EAD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Introdução ao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Python</w:t>
            </w:r>
            <w:proofErr w:type="spellEnd"/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695A28CA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M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Campagnolo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42DBB456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34h em falta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01A210C0" w14:textId="5E81A188" w:rsidR="001D7FBE" w:rsidRPr="00307A61" w:rsidRDefault="007B3FA9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77" w:author="Ana Cristina Ferreira da Cunha Queda" w:date="2023-06-19T11:54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DCEB</w:t>
              </w:r>
            </w:ins>
            <w:del w:id="78" w:author="Ana Cristina Ferreira da Cunha Queda" w:date="2023-06-19T11:54:00Z">
              <w:r w:rsidR="001D7FBE" w:rsidRPr="00307A61" w:rsidDel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delText>DRAT</w:delText>
              </w:r>
            </w:del>
            <w:ins w:id="79" w:author="Ana Cristina Ferreira da Cunha Queda" w:date="2023-06-19T11:54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</w:t>
              </w:r>
              <w:proofErr w:type="spellStart"/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MCampagnolo</w:t>
              </w:r>
              <w:proofErr w:type="spellEnd"/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 xml:space="preserve"> está a tratar com o Rui Figueira</w:t>
              </w:r>
            </w:ins>
          </w:p>
        </w:tc>
      </w:tr>
      <w:tr w:rsidR="001D7FBE" w:rsidRPr="00307A61" w14:paraId="268A87D2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0041DB34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Modelação e Planeamento Ambiental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79830845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AGBrito</w:t>
            </w:r>
            <w:proofErr w:type="spellEnd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 e </w:t>
            </w:r>
            <w:proofErr w:type="spellStart"/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JLSantos</w:t>
            </w:r>
            <w:proofErr w:type="spellEnd"/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32E1299E" w14:textId="2C77F096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Não tem horas atribuídas na folha de informação. As horas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 xml:space="preserve">que constam atribuídas 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estão corretas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.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03065F81" w14:textId="20657BD0" w:rsidR="001D7FBE" w:rsidRPr="00307A61" w:rsidRDefault="007B3FA9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ins w:id="80" w:author="Ana Cristina Ferreira da Cunha Queda" w:date="2023-06-19T11:55:00Z">
              <w:r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t>DCEB</w:t>
              </w:r>
            </w:ins>
            <w:del w:id="81" w:author="Ana Cristina Ferreira da Cunha Queda" w:date="2023-06-19T11:55:00Z">
              <w:r w:rsidR="001D7FBE" w:rsidRPr="00307A61" w:rsidDel="007B3FA9">
                <w:rPr>
                  <w:rFonts w:ascii="Calibri" w:eastAsia="Times New Roman" w:hAnsi="Calibri" w:cs="Calibri"/>
                  <w:sz w:val="18"/>
                  <w:szCs w:val="18"/>
                  <w:lang w:eastAsia="pt-PT"/>
                </w:rPr>
                <w:delText>DRAT</w:delText>
              </w:r>
            </w:del>
          </w:p>
        </w:tc>
      </w:tr>
      <w:tr w:rsidR="001D7FBE" w:rsidRPr="00307A61" w14:paraId="3FD2BE32" w14:textId="77777777" w:rsidTr="006652A3">
        <w:trPr>
          <w:trHeight w:val="480"/>
        </w:trPr>
        <w:tc>
          <w:tcPr>
            <w:tcW w:w="2809" w:type="dxa"/>
            <w:shd w:val="clear" w:color="auto" w:fill="auto"/>
            <w:vAlign w:val="center"/>
            <w:hideMark/>
          </w:tcPr>
          <w:p w14:paraId="2B89405C" w14:textId="486F0E62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lastRenderedPageBreak/>
              <w:t>Ordenamento do Território Municipal</w:t>
            </w:r>
          </w:p>
        </w:tc>
        <w:tc>
          <w:tcPr>
            <w:tcW w:w="2040" w:type="dxa"/>
            <w:shd w:val="clear" w:color="auto" w:fill="auto"/>
            <w:vAlign w:val="center"/>
            <w:hideMark/>
          </w:tcPr>
          <w:p w14:paraId="4B76D553" w14:textId="34D9D9EF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Pedro Ars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é</w:t>
            </w: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nio</w:t>
            </w:r>
          </w:p>
        </w:tc>
        <w:tc>
          <w:tcPr>
            <w:tcW w:w="3090" w:type="dxa"/>
            <w:shd w:val="clear" w:color="auto" w:fill="auto"/>
            <w:vAlign w:val="center"/>
            <w:hideMark/>
          </w:tcPr>
          <w:p w14:paraId="28E2AB11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color w:val="948A54"/>
                <w:sz w:val="18"/>
                <w:szCs w:val="18"/>
                <w:lang w:eastAsia="pt-PT"/>
              </w:rPr>
              <w:t>Faltam 70 horas</w:t>
            </w:r>
          </w:p>
        </w:tc>
        <w:tc>
          <w:tcPr>
            <w:tcW w:w="1559" w:type="dxa"/>
            <w:shd w:val="clear" w:color="000000" w:fill="C4D79B"/>
            <w:vAlign w:val="bottom"/>
            <w:hideMark/>
          </w:tcPr>
          <w:p w14:paraId="1AC983D2" w14:textId="77777777" w:rsidR="001D7FBE" w:rsidRPr="00307A61" w:rsidRDefault="001D7FBE" w:rsidP="001D7FBE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</w:pPr>
            <w:r w:rsidRPr="00307A61">
              <w:rPr>
                <w:rFonts w:ascii="Calibri" w:eastAsia="Times New Roman" w:hAnsi="Calibri" w:cs="Calibri"/>
                <w:sz w:val="18"/>
                <w:szCs w:val="18"/>
                <w:lang w:eastAsia="pt-PT"/>
              </w:rPr>
              <w:t>DRAT</w:t>
            </w:r>
          </w:p>
        </w:tc>
      </w:tr>
    </w:tbl>
    <w:p w14:paraId="0A71D7ED" w14:textId="13CAA39E" w:rsidR="00307A61" w:rsidRDefault="00307A61"/>
    <w:p w14:paraId="5FF39E8B" w14:textId="5EEF5C06" w:rsidR="00E82BD1" w:rsidRDefault="00A777A4">
      <w:r>
        <w:t>E ainda para</w:t>
      </w:r>
      <w:r w:rsidR="0071202D">
        <w:t xml:space="preserve"> </w:t>
      </w:r>
      <w:r w:rsidR="006652A3">
        <w:t xml:space="preserve">corrigir </w:t>
      </w:r>
      <w:r w:rsidR="00233B17">
        <w:t xml:space="preserve">a distribuição de horas, </w:t>
      </w:r>
      <w:r w:rsidR="006652A3">
        <w:t xml:space="preserve">ou </w:t>
      </w:r>
      <w:r w:rsidR="00424936">
        <w:t>justificar</w:t>
      </w:r>
      <w:r w:rsidR="00233B17">
        <w:t>,</w:t>
      </w:r>
      <w:r w:rsidR="0071202D">
        <w:t xml:space="preserve"> pelos Presidentes de </w:t>
      </w:r>
      <w:r>
        <w:t>Departamento</w:t>
      </w: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1"/>
        <w:gridCol w:w="1503"/>
        <w:gridCol w:w="933"/>
        <w:gridCol w:w="1817"/>
      </w:tblGrid>
      <w:tr w:rsidR="0071202D" w:rsidRPr="0071202D" w14:paraId="52FFBF22" w14:textId="3B317BC4" w:rsidTr="0071202D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</w:tcPr>
          <w:p w14:paraId="3D396BA4" w14:textId="3C95750D" w:rsidR="0071202D" w:rsidRPr="0071202D" w:rsidRDefault="0071202D" w:rsidP="001404C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  <w:t>PROFESSORES</w:t>
            </w: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5EE359FA" w14:textId="01519483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  <w:t>HORAS</w:t>
            </w:r>
          </w:p>
        </w:tc>
        <w:tc>
          <w:tcPr>
            <w:tcW w:w="709" w:type="dxa"/>
            <w:shd w:val="clear" w:color="auto" w:fill="auto"/>
          </w:tcPr>
          <w:p w14:paraId="5B07C5B1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</w:pPr>
          </w:p>
        </w:tc>
        <w:tc>
          <w:tcPr>
            <w:tcW w:w="2693" w:type="dxa"/>
            <w:shd w:val="clear" w:color="auto" w:fill="auto"/>
          </w:tcPr>
          <w:p w14:paraId="7465D635" w14:textId="2754A4CA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b/>
                <w:color w:val="000000"/>
                <w:sz w:val="18"/>
                <w:lang w:eastAsia="pt-PT"/>
              </w:rPr>
              <w:t>Justificação ou correção</w:t>
            </w:r>
          </w:p>
        </w:tc>
      </w:tr>
      <w:tr w:rsidR="0071202D" w:rsidRPr="0071202D" w14:paraId="23F92CA6" w14:textId="01D79E74" w:rsidTr="0071202D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A0AFD8C" w14:textId="77777777" w:rsidR="0071202D" w:rsidRPr="0071202D" w:rsidRDefault="0071202D" w:rsidP="00140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Gonçalo Pereira Fernandes Caleia Rodrigues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2ADE363" w14:textId="74209E4E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015BA18E" w14:textId="5DBD4114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47E66A88" w14:textId="6D24D6EA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Comissão de serviço </w:t>
            </w:r>
          </w:p>
        </w:tc>
      </w:tr>
      <w:tr w:rsidR="0071202D" w:rsidRPr="0071202D" w14:paraId="55665D70" w14:textId="6D91CB8E" w:rsidTr="0071202D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932B46C" w14:textId="77777777" w:rsidR="0071202D" w:rsidRPr="0071202D" w:rsidRDefault="0071202D" w:rsidP="00140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João Henrique Nunes Palma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405E17" w14:textId="2266005D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586664C0" w14:textId="23532224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0D3B09DD" w14:textId="53253F6F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Já não é docente ISA</w:t>
            </w:r>
          </w:p>
        </w:tc>
      </w:tr>
      <w:tr w:rsidR="0071202D" w:rsidRPr="0071202D" w14:paraId="7007BE68" w14:textId="2CF61FC1" w:rsidTr="0071202D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31B7DA9" w14:textId="77777777" w:rsidR="0071202D" w:rsidRPr="0071202D" w:rsidRDefault="0071202D" w:rsidP="001404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Miguel António Navas Cândido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B08C6B" w14:textId="3E28A429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453850DA" w14:textId="3785DB82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792CF8FD" w14:textId="2C9BB8AD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Já não é docente ISA</w:t>
            </w:r>
          </w:p>
        </w:tc>
      </w:tr>
      <w:tr w:rsidR="0071202D" w:rsidRPr="0071202D" w14:paraId="5CEE64F6" w14:textId="4D5905DC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25761A6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João Prudêncio Rafael Canadas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7B798A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5</w:t>
            </w:r>
          </w:p>
        </w:tc>
        <w:tc>
          <w:tcPr>
            <w:tcW w:w="709" w:type="dxa"/>
            <w:shd w:val="clear" w:color="auto" w:fill="FFFF00"/>
          </w:tcPr>
          <w:p w14:paraId="5B202EF9" w14:textId="1A9D90A1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6B429DD0" w14:textId="62A974FF" w:rsidR="0071202D" w:rsidRPr="0071202D" w:rsidRDefault="002610D5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82" w:author="Ana Cristina Ferreira da Cunha Queda" w:date="2023-06-19T10:2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Foram atribuídas: 1 h ao Paulo Flores e 4 horas </w:t>
              </w:r>
              <w:proofErr w:type="spellStart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JMLSantos</w:t>
              </w:r>
            </w:ins>
            <w:proofErr w:type="spellEnd"/>
          </w:p>
        </w:tc>
      </w:tr>
      <w:tr w:rsidR="0071202D" w:rsidRPr="0071202D" w14:paraId="780D2AF1" w14:textId="75AD2D0B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0A41FBD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José Antão Pais de Almeida Cerejeira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CFD088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28,5</w:t>
            </w:r>
          </w:p>
        </w:tc>
        <w:tc>
          <w:tcPr>
            <w:tcW w:w="709" w:type="dxa"/>
            <w:shd w:val="clear" w:color="auto" w:fill="FFFF00"/>
          </w:tcPr>
          <w:p w14:paraId="0E5A5A33" w14:textId="29C2380C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0FA60233" w14:textId="202EDA77" w:rsidR="0071202D" w:rsidRPr="0071202D" w:rsidRDefault="002610D5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83" w:author="Ana Cristina Ferreira da Cunha Queda" w:date="2023-06-19T10:2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Aposentação</w:t>
              </w:r>
            </w:ins>
          </w:p>
        </w:tc>
      </w:tr>
      <w:tr w:rsidR="0071202D" w:rsidRPr="0071202D" w14:paraId="25C00E39" w14:textId="6EAF1419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C354755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Ana Maria da Silva Monteiro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F34D85A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46</w:t>
            </w:r>
          </w:p>
        </w:tc>
        <w:tc>
          <w:tcPr>
            <w:tcW w:w="709" w:type="dxa"/>
            <w:shd w:val="clear" w:color="auto" w:fill="FFFF00"/>
          </w:tcPr>
          <w:p w14:paraId="164B1562" w14:textId="1AECE9BF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4DA2FE6A" w14:textId="42A247A0" w:rsidR="0071202D" w:rsidRPr="0071202D" w:rsidRDefault="002610D5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84" w:author="Ana Cristina Ferreira da Cunha Queda" w:date="2023-06-19T10:2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Aposentação</w:t>
              </w:r>
            </w:ins>
          </w:p>
        </w:tc>
      </w:tr>
      <w:tr w:rsidR="0071202D" w:rsidRPr="0071202D" w14:paraId="6997BEBB" w14:textId="010701C0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3EE6976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Domingos Paulo Ferreira de Almeida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049D1BA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56</w:t>
            </w:r>
          </w:p>
        </w:tc>
        <w:tc>
          <w:tcPr>
            <w:tcW w:w="709" w:type="dxa"/>
            <w:shd w:val="clear" w:color="auto" w:fill="FFFF00"/>
          </w:tcPr>
          <w:p w14:paraId="1FDB7CEC" w14:textId="0DCFFF82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04DAE30B" w14:textId="485BF10E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85" w:author="Ana Cristina Ferreira da Cunha Queda" w:date="2023-06-19T10:31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AD não apresentou solução</w:t>
              </w:r>
            </w:ins>
          </w:p>
        </w:tc>
      </w:tr>
      <w:tr w:rsidR="0071202D" w:rsidRPr="0071202D" w14:paraId="0336C295" w14:textId="5C44CAA1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7D7D0BD5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João Carlos da Silva Dias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2FC43F1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70</w:t>
            </w:r>
          </w:p>
        </w:tc>
        <w:tc>
          <w:tcPr>
            <w:tcW w:w="709" w:type="dxa"/>
            <w:shd w:val="clear" w:color="auto" w:fill="FFFF00"/>
          </w:tcPr>
          <w:p w14:paraId="31D45C90" w14:textId="7F89DDC3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561E5936" w14:textId="7DE37F21" w:rsidR="0071202D" w:rsidRPr="0071202D" w:rsidRDefault="00A106E4" w:rsidP="00A106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86" w:author="Ana Cristina Ferreira da Cunha Queda" w:date="2023-06-19T10:31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As UC foram </w:t>
              </w:r>
            </w:ins>
            <w:ins w:id="87" w:author="Ana Cristina Ferreira da Cunha Queda" w:date="2023-06-19T10:36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supridas</w:t>
              </w:r>
            </w:ins>
            <w:ins w:id="88" w:author="Ana Cristina Ferreira da Cunha Queda" w:date="2023-06-19T10:31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dos</w:t>
              </w:r>
            </w:ins>
            <w:ins w:id="89" w:author="Ana Cristina Ferreira da Cunha Queda" w:date="2023-06-19T10:36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novos</w:t>
              </w:r>
            </w:ins>
            <w:ins w:id="90" w:author="Ana Cristina Ferreira da Cunha Queda" w:date="2023-06-19T10:31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planos curriculares, AD não apresentou solução</w:t>
              </w:r>
            </w:ins>
          </w:p>
        </w:tc>
      </w:tr>
      <w:tr w:rsidR="0071202D" w:rsidRPr="0071202D" w14:paraId="63442E24" w14:textId="65515B96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6D37A2F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Luís Manuel Vieira Soares de Resende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FEE266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84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1E3A9FB9" w14:textId="4CAA434A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7D3363B4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670DF1C2" w14:textId="3784E4E8" w:rsidTr="0071202D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9AB1403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Madalena dos Santos Lordelo Redford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A5B0102" w14:textId="1F25FD4C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90</w:t>
            </w:r>
            <w:ins w:id="91" w:author="Ana Cristina Ferreira da Cunha Queda" w:date="2023-06-19T11:28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+4+4=98</w:t>
              </w:r>
            </w:ins>
          </w:p>
        </w:tc>
        <w:tc>
          <w:tcPr>
            <w:tcW w:w="709" w:type="dxa"/>
            <w:shd w:val="clear" w:color="auto" w:fill="auto"/>
          </w:tcPr>
          <w:p w14:paraId="1E7E9048" w14:textId="08BB9589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004E5D25" w14:textId="4CAAFE19" w:rsidR="0071202D" w:rsidRPr="0071202D" w:rsidRDefault="009524EA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92" w:author="Ana Cristina Ferreira da Cunha Queda" w:date="2023-06-19T11:1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4H </w:t>
              </w:r>
              <w:r w:rsidRPr="007F0465">
                <w:rPr>
                  <w:sz w:val="18"/>
                  <w:szCs w:val="18"/>
                </w:rPr>
                <w:t>Processos Tecnológicos e Qualidade dos Produtos de Origem Animal</w:t>
              </w:r>
              <w:r>
                <w:rPr>
                  <w:sz w:val="18"/>
                  <w:szCs w:val="18"/>
                </w:rPr>
                <w:t xml:space="preserve"> + 4H </w:t>
              </w:r>
              <w:proofErr w:type="spellStart"/>
              <w:r>
                <w:rPr>
                  <w:sz w:val="18"/>
                  <w:szCs w:val="18"/>
                </w:rPr>
                <w:t>Projecto</w:t>
              </w:r>
              <w:proofErr w:type="spellEnd"/>
              <w:r>
                <w:rPr>
                  <w:sz w:val="18"/>
                  <w:szCs w:val="18"/>
                </w:rPr>
                <w:t xml:space="preserve"> + </w:t>
              </w:r>
            </w:ins>
            <w:proofErr w:type="spellStart"/>
            <w:r w:rsid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Orgãos</w:t>
            </w:r>
            <w:proofErr w:type="spellEnd"/>
            <w:r w:rsid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de gestão</w:t>
            </w:r>
          </w:p>
        </w:tc>
      </w:tr>
      <w:tr w:rsidR="0071202D" w:rsidRPr="0071202D" w14:paraId="1B132FB4" w14:textId="59580525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1D009C9C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Margarida Branco de Brito Tavares Tomé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0C06CF9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96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4323B7EB" w14:textId="0FB60E74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20CA38D5" w14:textId="601608D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Orgãos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de gestão</w:t>
            </w:r>
          </w:p>
        </w:tc>
      </w:tr>
      <w:tr w:rsidR="0071202D" w:rsidRPr="0071202D" w14:paraId="1D68200E" w14:textId="08F303D2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A19B9CC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Leonor Mota Morais Cecílio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F0D970A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96,5</w:t>
            </w:r>
          </w:p>
        </w:tc>
        <w:tc>
          <w:tcPr>
            <w:tcW w:w="709" w:type="dxa"/>
            <w:shd w:val="clear" w:color="auto" w:fill="auto"/>
          </w:tcPr>
          <w:p w14:paraId="3A98D7EA" w14:textId="4CE327E5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del w:id="93" w:author="Ana Cristina Ferreira da Cunha Queda" w:date="2023-06-19T11:28:00Z">
              <w:r w:rsidDel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delText>DCEB</w:delText>
              </w:r>
            </w:del>
            <w:ins w:id="94" w:author="Ana Cristina Ferreira da Cunha Queda" w:date="2023-06-19T11:28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DRAT</w:t>
              </w:r>
            </w:ins>
          </w:p>
        </w:tc>
        <w:tc>
          <w:tcPr>
            <w:tcW w:w="2693" w:type="dxa"/>
            <w:shd w:val="clear" w:color="auto" w:fill="auto"/>
          </w:tcPr>
          <w:p w14:paraId="6DE64ADB" w14:textId="7CFBD58A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Doença</w:t>
            </w:r>
          </w:p>
        </w:tc>
      </w:tr>
      <w:tr w:rsidR="0071202D" w:rsidRPr="0071202D" w14:paraId="611E016F" w14:textId="36D29CE9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3EA2721B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Filipe Miguel de Carvalho Costa e Silva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D4CB5D9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104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56EE0B75" w14:textId="29FECD60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48DA591B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32B0C01C" w14:textId="7B993F11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729F749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Teresa Marques Ferreira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EC58E6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124</w:t>
            </w:r>
          </w:p>
        </w:tc>
        <w:tc>
          <w:tcPr>
            <w:tcW w:w="709" w:type="dxa"/>
            <w:shd w:val="clear" w:color="auto" w:fill="auto"/>
          </w:tcPr>
          <w:p w14:paraId="2ADAC879" w14:textId="791EA625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41155C59" w14:textId="485E01BD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Orgãos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de gestão</w:t>
            </w:r>
          </w:p>
        </w:tc>
      </w:tr>
      <w:tr w:rsidR="0071202D" w:rsidRPr="0071202D" w14:paraId="7D737C28" w14:textId="6B848ED5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1C6D17B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da Glória Calado Inglês Esquível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6DA243F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125,5</w:t>
            </w:r>
          </w:p>
        </w:tc>
        <w:tc>
          <w:tcPr>
            <w:tcW w:w="709" w:type="dxa"/>
            <w:shd w:val="clear" w:color="auto" w:fill="FFFF00"/>
          </w:tcPr>
          <w:p w14:paraId="6D3E12E8" w14:textId="24642786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del w:id="95" w:author="Ana Cristina Ferreira da Cunha Queda" w:date="2023-06-19T10:28:00Z">
              <w:r w:rsidDel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delText>DCEB</w:delText>
              </w:r>
            </w:del>
            <w:ins w:id="96" w:author="Ana Cristina Ferreira da Cunha Queda" w:date="2023-06-19T10:28:00Z">
              <w:r w:rsidR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DRAT</w:t>
              </w:r>
            </w:ins>
          </w:p>
        </w:tc>
        <w:tc>
          <w:tcPr>
            <w:tcW w:w="2693" w:type="dxa"/>
            <w:shd w:val="clear" w:color="auto" w:fill="auto"/>
          </w:tcPr>
          <w:p w14:paraId="57686CAD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48C64BD4" w14:textId="5C1E06E2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26EFBD2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José Carlos Augusta da Costa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F78763D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128</w:t>
            </w:r>
          </w:p>
        </w:tc>
        <w:tc>
          <w:tcPr>
            <w:tcW w:w="709" w:type="dxa"/>
            <w:shd w:val="clear" w:color="auto" w:fill="FFFF00"/>
          </w:tcPr>
          <w:p w14:paraId="1758D6A9" w14:textId="6E7FE0BA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del w:id="97" w:author="Ana Cristina Ferreira da Cunha Queda" w:date="2023-06-19T10:28:00Z">
              <w:r w:rsidDel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delText>DCEB</w:delText>
              </w:r>
            </w:del>
            <w:ins w:id="98" w:author="Ana Cristina Ferreira da Cunha Queda" w:date="2023-06-19T10:28:00Z">
              <w:r w:rsidR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DRAT</w:t>
              </w:r>
            </w:ins>
          </w:p>
        </w:tc>
        <w:tc>
          <w:tcPr>
            <w:tcW w:w="2693" w:type="dxa"/>
            <w:shd w:val="clear" w:color="auto" w:fill="auto"/>
          </w:tcPr>
          <w:p w14:paraId="06FAE45F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129AECAB" w14:textId="6217C2F0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7A57D28A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Helena Guimarães de Almeida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578F769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128</w:t>
            </w:r>
          </w:p>
        </w:tc>
        <w:tc>
          <w:tcPr>
            <w:tcW w:w="709" w:type="dxa"/>
            <w:shd w:val="clear" w:color="auto" w:fill="FFFF00"/>
          </w:tcPr>
          <w:p w14:paraId="356370DD" w14:textId="072E4B66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449E5465" w14:textId="58BC0039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99" w:author="Ana Cristina Ferreira da Cunha Queda" w:date="2023-06-19T10:28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Doença</w:t>
              </w:r>
            </w:ins>
            <w:ins w:id="100" w:author="Ana Cristina Ferreira da Cunha Queda" w:date="2023-06-19T11:29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grave</w:t>
              </w:r>
            </w:ins>
          </w:p>
        </w:tc>
      </w:tr>
      <w:tr w:rsidR="0071202D" w:rsidRPr="0071202D" w14:paraId="6AD2C1BF" w14:textId="09186D0E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C760614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António José Guerreiro de Brito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34338E4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129</w:t>
            </w:r>
          </w:p>
        </w:tc>
        <w:tc>
          <w:tcPr>
            <w:tcW w:w="709" w:type="dxa"/>
            <w:shd w:val="clear" w:color="auto" w:fill="auto"/>
          </w:tcPr>
          <w:p w14:paraId="2ECE2E09" w14:textId="160F2C79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091C54B5" w14:textId="59757D23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Orgãos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de gestão</w:t>
            </w:r>
          </w:p>
        </w:tc>
      </w:tr>
      <w:tr w:rsidR="0071202D" w:rsidRPr="0071202D" w14:paraId="0BCA40B2" w14:textId="1EEA5416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325FA789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Luís Manuel </w:t>
            </w:r>
            <w:proofErr w:type="spellStart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Bignolas</w:t>
            </w:r>
            <w:proofErr w:type="spellEnd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Mira da Silva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9F9EE6" w14:textId="343A9C1C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139</w:t>
            </w:r>
            <w:ins w:id="101" w:author="Ana Cristina Ferreira da Cunha Queda" w:date="2023-06-19T11:29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+30=169</w:t>
              </w:r>
            </w:ins>
          </w:p>
        </w:tc>
        <w:tc>
          <w:tcPr>
            <w:tcW w:w="709" w:type="dxa"/>
            <w:shd w:val="clear" w:color="auto" w:fill="FFFF00"/>
          </w:tcPr>
          <w:p w14:paraId="53A3D45A" w14:textId="5F29DC12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1EA8898A" w14:textId="23A68B7A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02" w:author="Ana Cristina Ferreira da Cunha Queda" w:date="2023-06-19T10:28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</w:t>
              </w:r>
            </w:ins>
            <w:ins w:id="103" w:author="Ana Cristina Ferreira da Cunha Queda" w:date="2023-06-19T11:18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30</w:t>
              </w:r>
            </w:ins>
            <w:ins w:id="104" w:author="Ana Cristina Ferreira da Cunha Queda" w:date="2023-06-19T10:28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horas fora</w:t>
              </w:r>
            </w:ins>
          </w:p>
        </w:tc>
      </w:tr>
      <w:tr w:rsidR="0071202D" w:rsidRPr="0071202D" w14:paraId="1E0A6C6A" w14:textId="42B139CA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920AED3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Helena Mendes da Costa Ferreira Correia de Oliveira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371EFB6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141</w:t>
            </w:r>
          </w:p>
        </w:tc>
        <w:tc>
          <w:tcPr>
            <w:tcW w:w="709" w:type="dxa"/>
            <w:shd w:val="clear" w:color="auto" w:fill="FFFF00"/>
          </w:tcPr>
          <w:p w14:paraId="2AC3C71A" w14:textId="63EC8EA1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2402DF3D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56F6736F" w14:textId="1D3AED5F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10EDE000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Anatoly</w:t>
            </w:r>
            <w:proofErr w:type="spellEnd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</w:t>
            </w:r>
            <w:proofErr w:type="spellStart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Shatalov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908D149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142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02071142" w14:textId="2E2C1E37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78B1108D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774DD99F" w14:textId="3BD4F685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7B74ACE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André Martinho de Almeida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FB27BB3" w14:textId="3D892CA3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del w:id="105" w:author="Ana Cristina Ferreira da Cunha Queda" w:date="2023-06-19T11:25:00Z">
              <w:r w:rsidRPr="0071202D" w:rsidDel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delText>157</w:delText>
              </w:r>
            </w:del>
            <w:ins w:id="106" w:author="Ana Cristina Ferreira da Cunha Queda" w:date="2023-06-19T11:25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- 218+8=226</w:t>
              </w:r>
            </w:ins>
          </w:p>
        </w:tc>
        <w:tc>
          <w:tcPr>
            <w:tcW w:w="709" w:type="dxa"/>
            <w:shd w:val="clear" w:color="auto" w:fill="FFFF00"/>
          </w:tcPr>
          <w:p w14:paraId="49E7D28C" w14:textId="0528AC81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74022B8C" w14:textId="130B9630" w:rsidR="0071202D" w:rsidRPr="0071202D" w:rsidRDefault="00CF1492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07" w:author="Ana Cristina Ferreira da Cunha Queda" w:date="2023-06-19T11:25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+8 H </w:t>
              </w:r>
              <w:proofErr w:type="spellStart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Projecto</w:t>
              </w:r>
            </w:ins>
            <w:proofErr w:type="spellEnd"/>
          </w:p>
        </w:tc>
      </w:tr>
      <w:tr w:rsidR="0071202D" w:rsidRPr="0071202D" w14:paraId="6A1734C2" w14:textId="124D94E5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00A2A359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António Maria Marques Mexia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0F18C03" w14:textId="2418392E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159</w:t>
            </w:r>
            <w:ins w:id="108" w:author="Ana Cristina Ferreira da Cunha Queda" w:date="2023-06-19T11:27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+5+8=</w:t>
              </w:r>
            </w:ins>
            <w:ins w:id="109" w:author="Ana Cristina Ferreira da Cunha Queda" w:date="2023-06-19T11:28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172</w:t>
              </w:r>
            </w:ins>
          </w:p>
        </w:tc>
        <w:tc>
          <w:tcPr>
            <w:tcW w:w="709" w:type="dxa"/>
            <w:shd w:val="clear" w:color="auto" w:fill="FFFF00"/>
          </w:tcPr>
          <w:p w14:paraId="59DD2955" w14:textId="046E8791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4555D28F" w14:textId="68656895" w:rsidR="0071202D" w:rsidRPr="0071202D" w:rsidRDefault="00CF1492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10" w:author="Ana Cristina Ferreira da Cunha Queda" w:date="2023-06-19T11:21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5 H </w:t>
              </w:r>
              <w:r w:rsidRPr="007F0465">
                <w:rPr>
                  <w:sz w:val="18"/>
                  <w:szCs w:val="18"/>
                </w:rPr>
                <w:t xml:space="preserve">Nutrição e Toxicologia Alimentar </w:t>
              </w:r>
            </w:ins>
            <w:ins w:id="111" w:author="Ana Cristina Ferreira da Cunha Queda" w:date="2023-06-19T10:29:00Z">
              <w:r w:rsidR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+ </w:t>
              </w:r>
            </w:ins>
            <w:ins w:id="112" w:author="Ana Cristina Ferreira da Cunha Queda" w:date="2023-06-19T11:22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8 </w:t>
              </w:r>
            </w:ins>
            <w:ins w:id="113" w:author="Ana Cristina Ferreira da Cunha Queda" w:date="2023-06-19T10:29:00Z">
              <w:r w:rsidR="00A106E4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horas fora</w:t>
              </w:r>
            </w:ins>
          </w:p>
        </w:tc>
      </w:tr>
      <w:tr w:rsidR="0071202D" w:rsidRPr="0071202D" w14:paraId="0BF1E4DF" w14:textId="087B88BA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174FEA52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Cláudia Saramago de Carvalho Marques-dos-Santos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B2B7189" w14:textId="5A41C9E1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del w:id="114" w:author="Ana Cristina Ferreira da Cunha Queda" w:date="2023-06-19T11:22:00Z">
              <w:r w:rsidRPr="0071202D" w:rsidDel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delText>160</w:delText>
              </w:r>
            </w:del>
            <w:ins w:id="115" w:author="Ana Cristina Ferreira da Cunha Queda" w:date="2023-06-19T11:22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170</w:t>
              </w:r>
            </w:ins>
          </w:p>
        </w:tc>
        <w:tc>
          <w:tcPr>
            <w:tcW w:w="709" w:type="dxa"/>
            <w:shd w:val="clear" w:color="auto" w:fill="FFFF00"/>
          </w:tcPr>
          <w:p w14:paraId="2E348169" w14:textId="1F5369B8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0638F3B5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47F04D32" w14:textId="51EA19B4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9E5FC87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José Carlos Franco Santos Silva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484A75E" w14:textId="628FB2C0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161</w:t>
            </w:r>
            <w:ins w:id="116" w:author="Ana Cristina Ferreira da Cunha Queda" w:date="2023-06-19T11:30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+6=167</w:t>
              </w:r>
            </w:ins>
          </w:p>
        </w:tc>
        <w:tc>
          <w:tcPr>
            <w:tcW w:w="709" w:type="dxa"/>
            <w:shd w:val="clear" w:color="auto" w:fill="FFFF00"/>
          </w:tcPr>
          <w:p w14:paraId="7BDE4294" w14:textId="5E0B797B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1CE8FC03" w14:textId="500E8AFC" w:rsidR="0071202D" w:rsidRPr="0071202D" w:rsidRDefault="009524EA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17" w:author="Ana Cristina Ferreira da Cunha Queda" w:date="2023-06-19T11:16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+ 6 horas fora</w:t>
              </w:r>
            </w:ins>
          </w:p>
        </w:tc>
      </w:tr>
      <w:tr w:rsidR="0071202D" w:rsidRPr="0071202D" w14:paraId="7E8BFB6A" w14:textId="3118CEF7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68CE4430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Filipa Vinagre Marques da Silva Oliveira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3D56285B" w14:textId="19657BB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162,5</w:t>
            </w:r>
            <w:ins w:id="118" w:author="Ana Cristina Ferreira da Cunha Queda" w:date="2023-06-19T11:30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+4=166,5</w:t>
              </w:r>
            </w:ins>
          </w:p>
        </w:tc>
        <w:tc>
          <w:tcPr>
            <w:tcW w:w="709" w:type="dxa"/>
            <w:shd w:val="clear" w:color="auto" w:fill="FFFF00"/>
          </w:tcPr>
          <w:p w14:paraId="44A13553" w14:textId="6FD834EA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1FC8A556" w14:textId="4C538A15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19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+ </w:t>
              </w:r>
            </w:ins>
            <w:ins w:id="120" w:author="Ana Cristina Ferreira da Cunha Queda" w:date="2023-06-19T10:39:00Z"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4 </w:t>
              </w:r>
            </w:ins>
            <w:ins w:id="121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horas fora</w:t>
              </w:r>
            </w:ins>
            <w:ins w:id="122" w:author="Ana Cristina Ferreira da Cunha Queda" w:date="2023-06-19T10:38:00Z"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(só pode dar </w:t>
              </w:r>
              <w:proofErr w:type="spellStart"/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máx</w:t>
              </w:r>
              <w:proofErr w:type="spellEnd"/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. 6h</w:t>
              </w:r>
            </w:ins>
            <w:ins w:id="123" w:author="Ana Cristina Ferreira da Cunha Queda" w:date="2023-06-19T10:39:00Z"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</w:t>
              </w:r>
            </w:ins>
            <w:ins w:id="124" w:author="Ana Cristina Ferreira da Cunha Queda" w:date="2023-06-19T10:38:00Z"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/ semana</w:t>
              </w:r>
            </w:ins>
            <w:ins w:id="125" w:author="Ana Cristina Ferreira da Cunha Queda" w:date="2023-06-19T10:39:00Z">
              <w:r w:rsidR="001833F5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</w:t>
              </w:r>
            </w:ins>
          </w:p>
        </w:tc>
      </w:tr>
      <w:tr w:rsidR="0071202D" w:rsidRPr="0071202D" w14:paraId="5F3A3512" w14:textId="6F7B9248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B38FDED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José Manuel Osório de Barros de Lima e Santos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3E67F83" w14:textId="50844518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162,5</w:t>
            </w:r>
            <w:ins w:id="126" w:author="Ana Cristina Ferreira da Cunha Queda" w:date="2023-06-19T11:27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+4</w:t>
              </w:r>
            </w:ins>
            <w:ins w:id="127" w:author="Ana Cristina Ferreira da Cunha Queda" w:date="2023-06-19T11:30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+42</w:t>
              </w:r>
            </w:ins>
            <w:ins w:id="128" w:author="Ana Cristina Ferreira da Cunha Queda" w:date="2023-06-19T11:27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=208</w:t>
              </w:r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,5</w:t>
              </w:r>
            </w:ins>
          </w:p>
        </w:tc>
        <w:tc>
          <w:tcPr>
            <w:tcW w:w="709" w:type="dxa"/>
            <w:shd w:val="clear" w:color="auto" w:fill="FFFF00"/>
          </w:tcPr>
          <w:p w14:paraId="271416A0" w14:textId="79404204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72A7BD47" w14:textId="31DFB98F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29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+ 4 h </w:t>
              </w:r>
            </w:ins>
            <w:proofErr w:type="spellStart"/>
            <w:ins w:id="130" w:author="Ana Cristina Ferreira da Cunha Queda" w:date="2023-06-19T10:3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MJCanadas</w:t>
              </w:r>
              <w:proofErr w:type="spellEnd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</w:t>
              </w:r>
            </w:ins>
            <w:ins w:id="131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</w:t>
              </w:r>
            </w:ins>
            <w:ins w:id="132" w:author="Ana Cristina Ferreira da Cunha Queda" w:date="2023-06-19T11:23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42</w:t>
              </w:r>
            </w:ins>
            <w:ins w:id="133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horas fora</w:t>
              </w:r>
            </w:ins>
          </w:p>
        </w:tc>
      </w:tr>
      <w:tr w:rsidR="0071202D" w:rsidRPr="0071202D" w14:paraId="4A8412D5" w14:textId="28154701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712DA90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Luís Filipe Sanches Goulão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60037CB" w14:textId="77C128FA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165,5</w:t>
            </w:r>
            <w:ins w:id="134" w:author="Ana Cristina Ferreira da Cunha Queda" w:date="2023-06-19T11:31:00Z">
              <w:r w:rsidR="009673F1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+48=213,5</w:t>
              </w:r>
            </w:ins>
          </w:p>
        </w:tc>
        <w:tc>
          <w:tcPr>
            <w:tcW w:w="709" w:type="dxa"/>
            <w:shd w:val="clear" w:color="auto" w:fill="FFFF00"/>
          </w:tcPr>
          <w:p w14:paraId="5B7A8751" w14:textId="31318798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5351AEBB" w14:textId="3074FEAD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ins w:id="135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Orgãos</w:t>
              </w:r>
              <w:proofErr w:type="spellEnd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de gestão + </w:t>
              </w:r>
            </w:ins>
            <w:ins w:id="136" w:author="Ana Cristina Ferreira da Cunha Queda" w:date="2023-06-19T11:24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48 </w:t>
              </w:r>
            </w:ins>
            <w:ins w:id="137" w:author="Ana Cristina Ferreira da Cunha Queda" w:date="2023-06-19T10:29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horas fora</w:t>
              </w:r>
            </w:ins>
          </w:p>
        </w:tc>
      </w:tr>
      <w:tr w:rsidR="0071202D" w:rsidRPr="0071202D" w14:paraId="7845C8B5" w14:textId="7FA90CB4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7D35357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Paulo Pacheco de Castro Flores Ribeiro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022D7D5" w14:textId="62688673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167</w:t>
            </w:r>
            <w:ins w:id="138" w:author="Ana Cristina Ferreira da Cunha Queda" w:date="2023-06-19T11:24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+1</w:t>
              </w:r>
            </w:ins>
            <w:ins w:id="139" w:author="Ana Cristina Ferreira da Cunha Queda" w:date="2023-06-19T11:26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=168</w:t>
              </w:r>
            </w:ins>
          </w:p>
        </w:tc>
        <w:tc>
          <w:tcPr>
            <w:tcW w:w="709" w:type="dxa"/>
            <w:shd w:val="clear" w:color="auto" w:fill="FFFF00"/>
          </w:tcPr>
          <w:p w14:paraId="2AFF65B9" w14:textId="542B9AAC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13594E41" w14:textId="1C54ECC3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40" w:author="Ana Cristina Ferreira da Cunha Queda" w:date="2023-06-19T10:30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+ 1 h da </w:t>
              </w:r>
              <w:proofErr w:type="spellStart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MJCanadas</w:t>
              </w:r>
            </w:ins>
            <w:proofErr w:type="spellEnd"/>
          </w:p>
        </w:tc>
      </w:tr>
      <w:tr w:rsidR="0071202D" w:rsidRPr="0071202D" w14:paraId="753DD2A7" w14:textId="641BC6A3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18998ECB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lastRenderedPageBreak/>
              <w:t xml:space="preserve">Catarina Paula Guerra </w:t>
            </w:r>
            <w:proofErr w:type="spellStart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Geoffroy</w:t>
            </w:r>
            <w:proofErr w:type="spellEnd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Prista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04917169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255</w:t>
            </w:r>
          </w:p>
        </w:tc>
        <w:tc>
          <w:tcPr>
            <w:tcW w:w="709" w:type="dxa"/>
            <w:shd w:val="clear" w:color="auto" w:fill="FFFF00"/>
          </w:tcPr>
          <w:p w14:paraId="24A7CC3B" w14:textId="18C07A81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del w:id="141" w:author="Ana Cristina Ferreira da Cunha Queda" w:date="2023-06-19T10:30:00Z">
              <w:r w:rsidRPr="00424936" w:rsidDel="00A106E4">
                <w:rPr>
                  <w:rFonts w:ascii="Calibri" w:eastAsia="Times New Roman" w:hAnsi="Calibri" w:cs="Calibri"/>
                  <w:color w:val="000000"/>
                  <w:sz w:val="18"/>
                  <w:highlight w:val="yellow"/>
                  <w:lang w:eastAsia="pt-PT"/>
                </w:rPr>
                <w:delText>DCEB</w:delText>
              </w:r>
            </w:del>
            <w:ins w:id="142" w:author="Ana Cristina Ferreira da Cunha Queda" w:date="2023-06-19T10:30:00Z">
              <w:r w:rsidR="00A106E4">
                <w:rPr>
                  <w:rFonts w:ascii="Calibri" w:eastAsia="Times New Roman" w:hAnsi="Calibri" w:cs="Calibri"/>
                  <w:color w:val="000000"/>
                  <w:sz w:val="18"/>
                  <w:highlight w:val="yellow"/>
                  <w:lang w:eastAsia="pt-PT"/>
                </w:rPr>
                <w:t xml:space="preserve"> DRAT</w:t>
              </w:r>
            </w:ins>
          </w:p>
        </w:tc>
        <w:tc>
          <w:tcPr>
            <w:tcW w:w="2693" w:type="dxa"/>
            <w:shd w:val="clear" w:color="auto" w:fill="auto"/>
          </w:tcPr>
          <w:p w14:paraId="18A04FCE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5050187A" w14:textId="59225D96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5FC73AB1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Henrique Manuel Filipe Ribeiro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60011F32" w14:textId="7EAB9826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259,5</w:t>
            </w:r>
            <w:ins w:id="143" w:author="Ana Cristina Ferreira da Cunha Queda" w:date="2023-06-19T11:01:00Z">
              <w:r w:rsid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-7,5</w:t>
              </w:r>
            </w:ins>
            <w:ins w:id="144" w:author="Ana Cristina Ferreira da Cunha Queda" w:date="2023-06-19T11:26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=252</w:t>
              </w:r>
            </w:ins>
          </w:p>
        </w:tc>
        <w:tc>
          <w:tcPr>
            <w:tcW w:w="709" w:type="dxa"/>
            <w:shd w:val="clear" w:color="auto" w:fill="FFFF00"/>
          </w:tcPr>
          <w:p w14:paraId="03BCF498" w14:textId="6486C104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166D35D6" w14:textId="76624DDB" w:rsidR="0071202D" w:rsidRPr="0071202D" w:rsidRDefault="00A106E4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45" w:author="Ana Cristina Ferreira da Cunha Queda" w:date="2023-06-19T10:30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- </w:t>
              </w:r>
            </w:ins>
            <w:ins w:id="146" w:author="Ana Cristina Ferreira da Cunha Queda" w:date="2023-06-19T11:01:00Z">
              <w:r w:rsid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7,5 H VAFRB para </w:t>
              </w:r>
              <w:proofErr w:type="spellStart"/>
              <w:r w:rsid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DFangueiro</w:t>
              </w:r>
            </w:ins>
            <w:proofErr w:type="spellEnd"/>
          </w:p>
        </w:tc>
      </w:tr>
      <w:tr w:rsidR="0071202D" w:rsidRPr="0071202D" w14:paraId="2AAC32F3" w14:textId="76B70D42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BC7E64D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Olívio Godinho Patrício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BF51E5B" w14:textId="07691974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260</w:t>
            </w:r>
            <w:ins w:id="147" w:author="Ana Cristina Ferreira da Cunha Queda" w:date="2023-06-19T11:01:00Z">
              <w:r w:rsid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-8</w:t>
              </w:r>
            </w:ins>
            <w:ins w:id="148" w:author="Ana Cristina Ferreira da Cunha Queda" w:date="2023-06-19T11:02:00Z">
              <w:r w:rsid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H</w:t>
              </w:r>
            </w:ins>
            <w:ins w:id="149" w:author="Ana Cristina Ferreira da Cunha Queda" w:date="2023-06-19T11:26:00Z">
              <w:r w:rsidR="00CF149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 = 252</w:t>
              </w:r>
            </w:ins>
          </w:p>
        </w:tc>
        <w:tc>
          <w:tcPr>
            <w:tcW w:w="709" w:type="dxa"/>
            <w:shd w:val="clear" w:color="auto" w:fill="FFFF00"/>
          </w:tcPr>
          <w:p w14:paraId="36502837" w14:textId="20A7A0DB" w:rsidR="0071202D" w:rsidRPr="00424936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</w:pPr>
            <w:r w:rsidRPr="00424936">
              <w:rPr>
                <w:rFonts w:ascii="Calibri" w:eastAsia="Times New Roman" w:hAnsi="Calibri" w:cs="Calibri"/>
                <w:color w:val="000000"/>
                <w:sz w:val="18"/>
                <w:highlight w:val="yellow"/>
                <w:lang w:eastAsia="pt-PT"/>
              </w:rPr>
              <w:t>DCEB</w:t>
            </w:r>
          </w:p>
        </w:tc>
        <w:tc>
          <w:tcPr>
            <w:tcW w:w="2693" w:type="dxa"/>
            <w:shd w:val="clear" w:color="auto" w:fill="auto"/>
          </w:tcPr>
          <w:p w14:paraId="678497DB" w14:textId="50A0F35C" w:rsidR="0071202D" w:rsidRPr="0071202D" w:rsidRDefault="00F32132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50" w:author="Ana Cristina Ferreira da Cunha Queda" w:date="2023-06-19T11:02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- 8 H ETA para </w:t>
              </w:r>
              <w:proofErr w:type="spellStart"/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JRolim</w:t>
              </w:r>
            </w:ins>
            <w:proofErr w:type="spellEnd"/>
          </w:p>
        </w:tc>
      </w:tr>
      <w:tr w:rsidR="0071202D" w:rsidRPr="0071202D" w14:paraId="08D697B7" w14:textId="64C2A890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B2B5FCF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proofErr w:type="spellStart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Luis</w:t>
            </w:r>
            <w:proofErr w:type="spellEnd"/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 xml:space="preserve"> Paulo Almeida Faria Ribeiro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132750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266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3EED95FF" w14:textId="23E9357B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1AC98DC2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71202D" w:rsidRPr="0071202D" w14:paraId="4A843A64" w14:textId="414FFF1A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2B8703A6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Maria Teresa Amaro Alfaiate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7C9738E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266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0C743D0A" w14:textId="5176EEBE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34FA680E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F32132" w:rsidRPr="0071202D" w14:paraId="06CB9194" w14:textId="77777777" w:rsidTr="00424936">
        <w:trPr>
          <w:trHeight w:val="288"/>
          <w:ins w:id="151" w:author="Ana Cristina Ferreira da Cunha Queda" w:date="2023-06-19T11:04:00Z"/>
        </w:trPr>
        <w:tc>
          <w:tcPr>
            <w:tcW w:w="4531" w:type="dxa"/>
            <w:shd w:val="clear" w:color="auto" w:fill="auto"/>
            <w:noWrap/>
            <w:vAlign w:val="bottom"/>
          </w:tcPr>
          <w:p w14:paraId="0DB18689" w14:textId="70CACC0F" w:rsidR="00F32132" w:rsidRPr="0071202D" w:rsidRDefault="00F32132" w:rsidP="009524EA">
            <w:pPr>
              <w:spacing w:after="0" w:line="240" w:lineRule="auto"/>
              <w:rPr>
                <w:ins w:id="152" w:author="Ana Cristina Ferreira da Cunha Queda" w:date="2023-06-19T11:04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53" w:author="Ana Cristina Ferreira da Cunha Queda" w:date="2023-06-19T11:04:00Z">
              <w:r w:rsidRPr="00F32132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Teresa de Jesus da Silva Matos Nolasco Crespo</w:t>
              </w:r>
            </w:ins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6E8300D8" w14:textId="6BE1F916" w:rsidR="00F32132" w:rsidRPr="0071202D" w:rsidRDefault="00F32132" w:rsidP="009524EA">
            <w:pPr>
              <w:spacing w:after="0" w:line="240" w:lineRule="auto"/>
              <w:jc w:val="center"/>
              <w:rPr>
                <w:ins w:id="154" w:author="Ana Cristina Ferreira da Cunha Queda" w:date="2023-06-19T11:04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55" w:author="Ana Cristina Ferreira da Cunha Queda" w:date="2023-06-19T11:04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295-</w:t>
              </w:r>
            </w:ins>
            <w:ins w:id="156" w:author="Ana Cristina Ferreira da Cunha Queda" w:date="2023-06-19T11:07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32-</w:t>
              </w:r>
            </w:ins>
            <w:ins w:id="157" w:author="Ana Cristina Ferreira da Cunha Queda" w:date="2023-06-19T11:10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5</w:t>
              </w:r>
            </w:ins>
            <w:ins w:id="158" w:author="Ana Cristina Ferreira da Cunha Queda" w:date="2023-06-19T11:11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-4</w:t>
              </w:r>
            </w:ins>
            <w:ins w:id="159" w:author="Ana Cristina Ferreira da Cunha Queda" w:date="2023-06-19T11:12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-12 </w:t>
              </w:r>
            </w:ins>
            <w:ins w:id="160" w:author="Ana Cristina Ferreira da Cunha Queda" w:date="2023-06-19T11:13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 xml:space="preserve">= </w:t>
              </w:r>
            </w:ins>
            <w:ins w:id="161" w:author="Ana Cristina Ferreira da Cunha Queda" w:date="2023-06-19T11:14:00Z">
              <w:r w:rsidR="009524EA"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242</w:t>
              </w:r>
            </w:ins>
          </w:p>
        </w:tc>
        <w:tc>
          <w:tcPr>
            <w:tcW w:w="709" w:type="dxa"/>
            <w:shd w:val="clear" w:color="auto" w:fill="A8D08D" w:themeFill="accent6" w:themeFillTint="99"/>
          </w:tcPr>
          <w:p w14:paraId="32C45ED2" w14:textId="27E544C2" w:rsidR="00F32132" w:rsidRDefault="00F32132" w:rsidP="00CF1492">
            <w:pPr>
              <w:spacing w:after="0" w:line="240" w:lineRule="auto"/>
              <w:jc w:val="center"/>
              <w:rPr>
                <w:ins w:id="162" w:author="Ana Cristina Ferreira da Cunha Queda" w:date="2023-06-19T11:04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ins w:id="163" w:author="Ana Cristina Ferreira da Cunha Queda" w:date="2023-06-19T11:04:00Z">
              <w:r>
                <w:rPr>
                  <w:rFonts w:ascii="Calibri" w:eastAsia="Times New Roman" w:hAnsi="Calibri" w:cs="Calibri"/>
                  <w:color w:val="000000"/>
                  <w:sz w:val="18"/>
                  <w:lang w:eastAsia="pt-PT"/>
                </w:rPr>
                <w:t>DCEB</w:t>
              </w:r>
            </w:ins>
          </w:p>
        </w:tc>
        <w:tc>
          <w:tcPr>
            <w:tcW w:w="2693" w:type="dxa"/>
            <w:shd w:val="clear" w:color="auto" w:fill="auto"/>
          </w:tcPr>
          <w:p w14:paraId="09208ADA" w14:textId="77777777" w:rsidR="00F32132" w:rsidRDefault="00F32132" w:rsidP="00CF1492">
            <w:pPr>
              <w:spacing w:after="0" w:line="240" w:lineRule="auto"/>
              <w:jc w:val="center"/>
              <w:rPr>
                <w:ins w:id="164" w:author="Ana Cristina Ferreira da Cunha Queda" w:date="2023-06-19T11:09:00Z"/>
                <w:sz w:val="18"/>
                <w:szCs w:val="18"/>
              </w:rPr>
            </w:pPr>
            <w:ins w:id="165" w:author="Ana Cristina Ferreira da Cunha Queda" w:date="2023-06-19T11:06:00Z">
              <w:r w:rsidRPr="00F32132">
                <w:rPr>
                  <w:rFonts w:ascii="Calibri" w:eastAsia="Times New Roman" w:hAnsi="Calibri" w:cs="Calibri"/>
                  <w:color w:val="000000"/>
                  <w:sz w:val="18"/>
                  <w:szCs w:val="18"/>
                  <w:lang w:eastAsia="pt-PT"/>
                </w:rPr>
                <w:t xml:space="preserve">-32 h </w:t>
              </w:r>
              <w:r w:rsidRPr="00F32132">
                <w:rPr>
                  <w:sz w:val="18"/>
                  <w:szCs w:val="18"/>
                  <w:rPrChange w:id="166" w:author="Ana Cristina Ferreira da Cunha Queda" w:date="2023-06-19T11:07:00Z">
                    <w:rPr/>
                  </w:rPrChange>
                </w:rPr>
                <w:t>Processos Tecnológicos e Qualidade dos Produtos de Origem Animal</w:t>
              </w:r>
            </w:ins>
            <w:ins w:id="167" w:author="Ana Cristina Ferreira da Cunha Queda" w:date="2023-06-19T11:07:00Z">
              <w:r>
                <w:rPr>
                  <w:sz w:val="18"/>
                  <w:szCs w:val="18"/>
                </w:rPr>
                <w:t xml:space="preserve"> (TM</w:t>
              </w:r>
            </w:ins>
            <w:ins w:id="168" w:author="Ana Cristina Ferreira da Cunha Queda" w:date="2023-06-19T11:08:00Z">
              <w:r>
                <w:rPr>
                  <w:sz w:val="18"/>
                  <w:szCs w:val="18"/>
                </w:rPr>
                <w:t xml:space="preserve"> 24H; </w:t>
              </w:r>
              <w:proofErr w:type="spellStart"/>
              <w:r>
                <w:rPr>
                  <w:sz w:val="18"/>
                  <w:szCs w:val="18"/>
                </w:rPr>
                <w:t>IJanuário</w:t>
              </w:r>
              <w:proofErr w:type="spellEnd"/>
              <w:r>
                <w:rPr>
                  <w:sz w:val="18"/>
                  <w:szCs w:val="18"/>
                </w:rPr>
                <w:t xml:space="preserve"> 16H; </w:t>
              </w:r>
              <w:proofErr w:type="spellStart"/>
              <w:r>
                <w:rPr>
                  <w:sz w:val="18"/>
                  <w:szCs w:val="18"/>
                </w:rPr>
                <w:t>Manalda</w:t>
              </w:r>
              <w:proofErr w:type="spellEnd"/>
              <w:r>
                <w:rPr>
                  <w:sz w:val="18"/>
                  <w:szCs w:val="18"/>
                </w:rPr>
                <w:t xml:space="preserve"> André 12 H; </w:t>
              </w:r>
              <w:proofErr w:type="spellStart"/>
              <w:r>
                <w:rPr>
                  <w:sz w:val="18"/>
                  <w:szCs w:val="18"/>
                </w:rPr>
                <w:t>MLordelo</w:t>
              </w:r>
              <w:proofErr w:type="spellEnd"/>
              <w:r>
                <w:rPr>
                  <w:sz w:val="18"/>
                  <w:szCs w:val="18"/>
                </w:rPr>
                <w:t xml:space="preserve"> 4 H)</w:t>
              </w:r>
            </w:ins>
          </w:p>
          <w:p w14:paraId="2B56895A" w14:textId="77777777" w:rsidR="00F32132" w:rsidRPr="009524EA" w:rsidRDefault="00F32132" w:rsidP="00CF1492">
            <w:pPr>
              <w:spacing w:after="0" w:line="240" w:lineRule="auto"/>
              <w:jc w:val="center"/>
              <w:rPr>
                <w:ins w:id="169" w:author="Ana Cristina Ferreira da Cunha Queda" w:date="2023-06-19T11:11:00Z"/>
                <w:sz w:val="18"/>
                <w:szCs w:val="18"/>
                <w:rPrChange w:id="170" w:author="Ana Cristina Ferreira da Cunha Queda" w:date="2023-06-19T11:14:00Z">
                  <w:rPr>
                    <w:ins w:id="171" w:author="Ana Cristina Ferreira da Cunha Queda" w:date="2023-06-19T11:11:00Z"/>
                  </w:rPr>
                </w:rPrChange>
              </w:rPr>
            </w:pPr>
            <w:ins w:id="172" w:author="Ana Cristina Ferreira da Cunha Queda" w:date="2023-06-19T11:09:00Z">
              <w:r w:rsidRPr="009524EA">
                <w:rPr>
                  <w:sz w:val="18"/>
                  <w:szCs w:val="18"/>
                </w:rPr>
                <w:t xml:space="preserve">- 5H </w:t>
              </w:r>
              <w:r w:rsidR="009524EA" w:rsidRPr="009524EA">
                <w:rPr>
                  <w:sz w:val="18"/>
                  <w:szCs w:val="18"/>
                  <w:rPrChange w:id="173" w:author="Ana Cristina Ferreira da Cunha Queda" w:date="2023-06-19T11:14:00Z">
                    <w:rPr/>
                  </w:rPrChange>
                </w:rPr>
                <w:t>Nutrição e Toxicologia Alimentar (TM 20H</w:t>
              </w:r>
            </w:ins>
            <w:ins w:id="174" w:author="Ana Cristina Ferreira da Cunha Queda" w:date="2023-06-19T11:10:00Z">
              <w:r w:rsidR="009524EA" w:rsidRPr="009524EA">
                <w:rPr>
                  <w:sz w:val="18"/>
                  <w:szCs w:val="18"/>
                  <w:rPrChange w:id="175" w:author="Ana Cristina Ferreira da Cunha Queda" w:date="2023-06-19T11:14:00Z">
                    <w:rPr/>
                  </w:rPrChange>
                </w:rPr>
                <w:t xml:space="preserve">; </w:t>
              </w:r>
              <w:proofErr w:type="spellStart"/>
              <w:r w:rsidR="009524EA" w:rsidRPr="009524EA">
                <w:rPr>
                  <w:sz w:val="18"/>
                  <w:szCs w:val="18"/>
                  <w:rPrChange w:id="176" w:author="Ana Cristina Ferreira da Cunha Queda" w:date="2023-06-19T11:14:00Z">
                    <w:rPr/>
                  </w:rPrChange>
                </w:rPr>
                <w:t>AMexia</w:t>
              </w:r>
              <w:proofErr w:type="spellEnd"/>
              <w:r w:rsidR="009524EA" w:rsidRPr="009524EA">
                <w:rPr>
                  <w:sz w:val="18"/>
                  <w:szCs w:val="18"/>
                  <w:rPrChange w:id="177" w:author="Ana Cristina Ferreira da Cunha Queda" w:date="2023-06-19T11:14:00Z">
                    <w:rPr/>
                  </w:rPrChange>
                </w:rPr>
                <w:t xml:space="preserve"> 27,5H; Emília Silva 22,5H)</w:t>
              </w:r>
            </w:ins>
          </w:p>
          <w:p w14:paraId="650AC818" w14:textId="77777777" w:rsidR="009524EA" w:rsidRPr="009524EA" w:rsidRDefault="009524EA" w:rsidP="009673F1">
            <w:pPr>
              <w:spacing w:after="0" w:line="240" w:lineRule="auto"/>
              <w:jc w:val="center"/>
              <w:rPr>
                <w:ins w:id="178" w:author="Ana Cristina Ferreira da Cunha Queda" w:date="2023-06-19T11:11:00Z"/>
                <w:sz w:val="18"/>
                <w:szCs w:val="18"/>
                <w:rPrChange w:id="179" w:author="Ana Cristina Ferreira da Cunha Queda" w:date="2023-06-19T11:14:00Z">
                  <w:rPr>
                    <w:ins w:id="180" w:author="Ana Cristina Ferreira da Cunha Queda" w:date="2023-06-19T11:11:00Z"/>
                  </w:rPr>
                </w:rPrChange>
              </w:rPr>
            </w:pPr>
            <w:ins w:id="181" w:author="Ana Cristina Ferreira da Cunha Queda" w:date="2023-06-19T11:11:00Z">
              <w:r w:rsidRPr="009524EA">
                <w:rPr>
                  <w:sz w:val="18"/>
                  <w:szCs w:val="18"/>
                  <w:rPrChange w:id="182" w:author="Ana Cristina Ferreira da Cunha Queda" w:date="2023-06-19T11:14:00Z">
                    <w:rPr/>
                  </w:rPrChange>
                </w:rPr>
                <w:t>- 4H Matérias Primas (TM 8H)</w:t>
              </w:r>
            </w:ins>
          </w:p>
          <w:p w14:paraId="32767DF9" w14:textId="438484AB" w:rsidR="009524EA" w:rsidRPr="00F32132" w:rsidRDefault="009524EA" w:rsidP="009673F1">
            <w:pPr>
              <w:spacing w:after="0" w:line="240" w:lineRule="auto"/>
              <w:jc w:val="center"/>
              <w:rPr>
                <w:ins w:id="183" w:author="Ana Cristina Ferreira da Cunha Queda" w:date="2023-06-19T11:04:00Z"/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ins w:id="184" w:author="Ana Cristina Ferreira da Cunha Queda" w:date="2023-06-19T11:11:00Z">
              <w:r w:rsidRPr="009524EA">
                <w:rPr>
                  <w:sz w:val="18"/>
                  <w:szCs w:val="18"/>
                  <w:rPrChange w:id="185" w:author="Ana Cristina Ferreira da Cunha Queda" w:date="2023-06-19T11:14:00Z">
                    <w:rPr/>
                  </w:rPrChange>
                </w:rPr>
                <w:t>-</w:t>
              </w:r>
            </w:ins>
            <w:ins w:id="186" w:author="Ana Cristina Ferreira da Cunha Queda" w:date="2023-06-19T11:12:00Z">
              <w:r w:rsidRPr="009524EA">
                <w:rPr>
                  <w:sz w:val="18"/>
                  <w:szCs w:val="18"/>
                  <w:rPrChange w:id="187" w:author="Ana Cristina Ferreira da Cunha Queda" w:date="2023-06-19T11:14:00Z">
                    <w:rPr/>
                  </w:rPrChange>
                </w:rPr>
                <w:t xml:space="preserve"> 12H </w:t>
              </w:r>
              <w:proofErr w:type="spellStart"/>
              <w:r w:rsidRPr="009524EA">
                <w:rPr>
                  <w:sz w:val="18"/>
                  <w:szCs w:val="18"/>
                  <w:rPrChange w:id="188" w:author="Ana Cristina Ferreira da Cunha Queda" w:date="2023-06-19T11:14:00Z">
                    <w:rPr/>
                  </w:rPrChange>
                </w:rPr>
                <w:t>Projecto</w:t>
              </w:r>
              <w:proofErr w:type="spellEnd"/>
              <w:r w:rsidRPr="009524EA">
                <w:rPr>
                  <w:sz w:val="18"/>
                  <w:szCs w:val="18"/>
                  <w:rPrChange w:id="189" w:author="Ana Cristina Ferreira da Cunha Queda" w:date="2023-06-19T11:14:00Z">
                    <w:rPr/>
                  </w:rPrChange>
                </w:rPr>
                <w:t xml:space="preserve"> (TM 16H; </w:t>
              </w:r>
              <w:proofErr w:type="spellStart"/>
              <w:r w:rsidRPr="009524EA">
                <w:rPr>
                  <w:sz w:val="18"/>
                  <w:szCs w:val="18"/>
                  <w:rPrChange w:id="190" w:author="Ana Cristina Ferreira da Cunha Queda" w:date="2023-06-19T11:14:00Z">
                    <w:rPr/>
                  </w:rPrChange>
                </w:rPr>
                <w:t>MLordelo</w:t>
              </w:r>
              <w:proofErr w:type="spellEnd"/>
              <w:r w:rsidRPr="009524EA">
                <w:rPr>
                  <w:sz w:val="18"/>
                  <w:szCs w:val="18"/>
                  <w:rPrChange w:id="191" w:author="Ana Cristina Ferreira da Cunha Queda" w:date="2023-06-19T11:14:00Z">
                    <w:rPr/>
                  </w:rPrChange>
                </w:rPr>
                <w:t xml:space="preserve"> 4H; </w:t>
              </w:r>
              <w:proofErr w:type="spellStart"/>
              <w:r w:rsidRPr="009524EA">
                <w:rPr>
                  <w:sz w:val="18"/>
                  <w:szCs w:val="18"/>
                  <w:rPrChange w:id="192" w:author="Ana Cristina Ferreira da Cunha Queda" w:date="2023-06-19T11:14:00Z">
                    <w:rPr/>
                  </w:rPrChange>
                </w:rPr>
                <w:t>AAlmeida</w:t>
              </w:r>
              <w:proofErr w:type="spellEnd"/>
              <w:r w:rsidRPr="009524EA">
                <w:rPr>
                  <w:sz w:val="18"/>
                  <w:szCs w:val="18"/>
                  <w:rPrChange w:id="193" w:author="Ana Cristina Ferreira da Cunha Queda" w:date="2023-06-19T11:14:00Z">
                    <w:rPr/>
                  </w:rPrChange>
                </w:rPr>
                <w:t xml:space="preserve"> 8H)</w:t>
              </w:r>
            </w:ins>
          </w:p>
        </w:tc>
      </w:tr>
      <w:tr w:rsidR="0071202D" w:rsidRPr="0071202D" w14:paraId="5BFF9D7A" w14:textId="0576B23D" w:rsidTr="00424936">
        <w:trPr>
          <w:trHeight w:val="288"/>
        </w:trPr>
        <w:tc>
          <w:tcPr>
            <w:tcW w:w="4531" w:type="dxa"/>
            <w:shd w:val="clear" w:color="auto" w:fill="auto"/>
            <w:noWrap/>
            <w:vAlign w:val="bottom"/>
            <w:hideMark/>
          </w:tcPr>
          <w:p w14:paraId="4DC0F0DC" w14:textId="77777777" w:rsidR="0071202D" w:rsidRPr="0071202D" w:rsidRDefault="0071202D" w:rsidP="007120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José Maria Horta e Costa Silva Santos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4AF90F4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 w:rsidRPr="0071202D"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319</w:t>
            </w:r>
          </w:p>
        </w:tc>
        <w:tc>
          <w:tcPr>
            <w:tcW w:w="709" w:type="dxa"/>
            <w:shd w:val="clear" w:color="auto" w:fill="A8D08D" w:themeFill="accent6" w:themeFillTint="99"/>
          </w:tcPr>
          <w:p w14:paraId="2477A299" w14:textId="5AB1D440" w:rsidR="0071202D" w:rsidRPr="0071202D" w:rsidRDefault="00424936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  <w:t>DRAT</w:t>
            </w:r>
          </w:p>
        </w:tc>
        <w:tc>
          <w:tcPr>
            <w:tcW w:w="2693" w:type="dxa"/>
            <w:shd w:val="clear" w:color="auto" w:fill="auto"/>
          </w:tcPr>
          <w:p w14:paraId="35A076C6" w14:textId="77777777" w:rsidR="0071202D" w:rsidRPr="0071202D" w:rsidRDefault="0071202D" w:rsidP="007120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  <w:tr w:rsidR="00F32132" w:rsidRPr="0071202D" w14:paraId="44554DE0" w14:textId="77777777" w:rsidTr="00424936">
        <w:trPr>
          <w:trHeight w:val="288"/>
          <w:ins w:id="194" w:author="Ana Cristina Ferreira da Cunha Queda" w:date="2023-06-19T10:59:00Z"/>
        </w:trPr>
        <w:tc>
          <w:tcPr>
            <w:tcW w:w="4531" w:type="dxa"/>
            <w:shd w:val="clear" w:color="auto" w:fill="auto"/>
            <w:noWrap/>
            <w:vAlign w:val="bottom"/>
          </w:tcPr>
          <w:p w14:paraId="77A7E8DA" w14:textId="77777777" w:rsidR="00F32132" w:rsidRPr="0071202D" w:rsidRDefault="00F32132" w:rsidP="0071202D">
            <w:pPr>
              <w:spacing w:after="0" w:line="240" w:lineRule="auto"/>
              <w:rPr>
                <w:ins w:id="195" w:author="Ana Cristina Ferreira da Cunha Queda" w:date="2023-06-19T10:59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</w:tcPr>
          <w:p w14:paraId="7F9CFC16" w14:textId="77777777" w:rsidR="00F32132" w:rsidRPr="0071202D" w:rsidRDefault="00F32132" w:rsidP="0071202D">
            <w:pPr>
              <w:spacing w:after="0" w:line="240" w:lineRule="auto"/>
              <w:jc w:val="center"/>
              <w:rPr>
                <w:ins w:id="196" w:author="Ana Cristina Ferreira da Cunha Queda" w:date="2023-06-19T10:59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  <w:tc>
          <w:tcPr>
            <w:tcW w:w="709" w:type="dxa"/>
            <w:shd w:val="clear" w:color="auto" w:fill="A8D08D" w:themeFill="accent6" w:themeFillTint="99"/>
          </w:tcPr>
          <w:p w14:paraId="447FD2CD" w14:textId="77777777" w:rsidR="00F32132" w:rsidRDefault="00F32132" w:rsidP="0071202D">
            <w:pPr>
              <w:spacing w:after="0" w:line="240" w:lineRule="auto"/>
              <w:jc w:val="center"/>
              <w:rPr>
                <w:ins w:id="197" w:author="Ana Cristina Ferreira da Cunha Queda" w:date="2023-06-19T10:59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  <w:tc>
          <w:tcPr>
            <w:tcW w:w="2693" w:type="dxa"/>
            <w:shd w:val="clear" w:color="auto" w:fill="auto"/>
          </w:tcPr>
          <w:p w14:paraId="76C6D138" w14:textId="77777777" w:rsidR="00F32132" w:rsidRPr="0071202D" w:rsidRDefault="00F32132" w:rsidP="0071202D">
            <w:pPr>
              <w:spacing w:after="0" w:line="240" w:lineRule="auto"/>
              <w:jc w:val="center"/>
              <w:rPr>
                <w:ins w:id="198" w:author="Ana Cristina Ferreira da Cunha Queda" w:date="2023-06-19T10:59:00Z"/>
                <w:rFonts w:ascii="Calibri" w:eastAsia="Times New Roman" w:hAnsi="Calibri" w:cs="Calibri"/>
                <w:color w:val="000000"/>
                <w:sz w:val="18"/>
                <w:lang w:eastAsia="pt-PT"/>
              </w:rPr>
            </w:pPr>
          </w:p>
        </w:tc>
      </w:tr>
    </w:tbl>
    <w:p w14:paraId="3D07774B" w14:textId="34FC723B" w:rsidR="00E82BD1" w:rsidRDefault="00E82BD1"/>
    <w:p w14:paraId="53B70DC9" w14:textId="3098B562" w:rsidR="00755104" w:rsidRDefault="00755104"/>
    <w:p w14:paraId="77190F77" w14:textId="77777777" w:rsidR="00755104" w:rsidRDefault="00755104" w:rsidP="00755104">
      <w:pPr>
        <w:spacing w:after="0" w:line="240" w:lineRule="auto"/>
      </w:pPr>
      <w:r>
        <w:t xml:space="preserve">Números atualizados (17/06/2023), cruzando os docentes e as UC para confirmação: </w:t>
      </w:r>
      <w:r>
        <w:br/>
      </w:r>
      <w:r>
        <w:br/>
        <w:t xml:space="preserve">* número de horas totais de docência a assegurar: 21887h </w:t>
      </w:r>
      <w:r>
        <w:br/>
      </w:r>
      <w:r>
        <w:br/>
        <w:t xml:space="preserve">* número já asseguradas no DSD: 20057.5 </w:t>
      </w:r>
      <w:r>
        <w:br/>
      </w:r>
      <w:r>
        <w:br/>
        <w:t>* número de horas em falta: 1829.5</w:t>
      </w:r>
    </w:p>
    <w:p w14:paraId="6D733083" w14:textId="77777777" w:rsidR="00755104" w:rsidRDefault="00755104"/>
    <w:sectPr w:rsidR="00755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 Cristina Ferreira da Cunha Queda">
    <w15:presenceInfo w15:providerId="None" w15:userId="Ana Cristina Ferreira da Cunha Que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B8"/>
    <w:rsid w:val="001404CE"/>
    <w:rsid w:val="001833F5"/>
    <w:rsid w:val="001D7FBE"/>
    <w:rsid w:val="00233B17"/>
    <w:rsid w:val="002610D5"/>
    <w:rsid w:val="002662AE"/>
    <w:rsid w:val="002F0E8E"/>
    <w:rsid w:val="00307A61"/>
    <w:rsid w:val="00320B45"/>
    <w:rsid w:val="00347B53"/>
    <w:rsid w:val="00357BCD"/>
    <w:rsid w:val="00424936"/>
    <w:rsid w:val="005376B9"/>
    <w:rsid w:val="00603DA2"/>
    <w:rsid w:val="006652A3"/>
    <w:rsid w:val="0071202D"/>
    <w:rsid w:val="00755104"/>
    <w:rsid w:val="007B3FA9"/>
    <w:rsid w:val="007B533B"/>
    <w:rsid w:val="008F14B8"/>
    <w:rsid w:val="009524EA"/>
    <w:rsid w:val="009673F1"/>
    <w:rsid w:val="00A106E4"/>
    <w:rsid w:val="00A777A4"/>
    <w:rsid w:val="00BC796A"/>
    <w:rsid w:val="00BF5EA8"/>
    <w:rsid w:val="00CF1492"/>
    <w:rsid w:val="00E73351"/>
    <w:rsid w:val="00E82BD1"/>
    <w:rsid w:val="00F3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8393"/>
  <w15:chartTrackingRefBased/>
  <w15:docId w15:val="{0A515CB5-F4C8-4EBF-9D4F-E4F5EDAC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A10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106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2215</Words>
  <Characters>11962</Characters>
  <Application>Microsoft Office Word</Application>
  <DocSecurity>0</DocSecurity>
  <Lines>99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terferreira</dc:creator>
  <cp:keywords/>
  <dc:description/>
  <cp:lastModifiedBy>Ana Cristina Ferreira da Cunha Queda</cp:lastModifiedBy>
  <cp:revision>5</cp:revision>
  <dcterms:created xsi:type="dcterms:W3CDTF">2023-06-19T11:13:00Z</dcterms:created>
  <dcterms:modified xsi:type="dcterms:W3CDTF">2023-06-19T12:25:00Z</dcterms:modified>
</cp:coreProperties>
</file>